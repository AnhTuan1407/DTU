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44229" w14:textId="1E282DD6" w:rsidR="08919C4A" w:rsidRPr="000E0C85" w:rsidRDefault="08919C4A" w:rsidP="08919C4A">
      <w:pPr>
        <w:spacing w:before="100" w:line="276" w:lineRule="auto"/>
        <w:jc w:val="center"/>
      </w:pPr>
    </w:p>
    <w:p w14:paraId="37ECCAAD" w14:textId="36A0660C" w:rsidR="00AD6CFB" w:rsidRPr="000741A1" w:rsidRDefault="08919C4A" w:rsidP="08919C4A">
      <w:pPr>
        <w:spacing w:before="100" w:line="276" w:lineRule="auto"/>
        <w:jc w:val="center"/>
        <w:rPr>
          <w:sz w:val="26"/>
          <w:szCs w:val="26"/>
        </w:rPr>
      </w:pPr>
      <w:r>
        <w:t>.</w:t>
      </w:r>
    </w:p>
    <w:p w14:paraId="1E7687C8" w14:textId="54396AAB" w:rsidR="00AD6CFB" w:rsidRPr="000741A1" w:rsidRDefault="00AD6CFB" w:rsidP="001377A6">
      <w:pPr>
        <w:spacing w:before="100" w:line="276" w:lineRule="auto"/>
        <w:ind w:left="-720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0CA5334D" wp14:editId="53DB9B31">
            <wp:extent cx="2781300" cy="723900"/>
            <wp:effectExtent l="0" t="0" r="0" b="0"/>
            <wp:docPr id="108973515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C3CC" w14:textId="77777777" w:rsidR="00AD6CFB" w:rsidRPr="000741A1" w:rsidRDefault="00AD6CFB" w:rsidP="00AD6CFB">
      <w:pPr>
        <w:spacing w:line="276" w:lineRule="auto"/>
        <w:jc w:val="both"/>
        <w:rPr>
          <w:sz w:val="26"/>
          <w:szCs w:val="26"/>
        </w:rPr>
      </w:pPr>
    </w:p>
    <w:p w14:paraId="76BB2F2A" w14:textId="77777777" w:rsidR="00AD6CFB" w:rsidRDefault="00AD6CFB" w:rsidP="00AD6CFB">
      <w:pPr>
        <w:spacing w:before="11" w:line="276" w:lineRule="auto"/>
        <w:jc w:val="both"/>
        <w:rPr>
          <w:sz w:val="36"/>
          <w:szCs w:val="26"/>
        </w:rPr>
      </w:pPr>
    </w:p>
    <w:p w14:paraId="6CE15698" w14:textId="77777777" w:rsidR="00BD23CB" w:rsidRPr="000741A1" w:rsidRDefault="00BD23CB" w:rsidP="00AD6CFB">
      <w:pPr>
        <w:spacing w:before="11" w:line="276" w:lineRule="auto"/>
        <w:jc w:val="both"/>
        <w:rPr>
          <w:sz w:val="36"/>
          <w:szCs w:val="26"/>
        </w:rPr>
      </w:pPr>
    </w:p>
    <w:p w14:paraId="060D5818" w14:textId="2BC367FD" w:rsidR="00AD6CFB" w:rsidRPr="00262BA0" w:rsidRDefault="00A131BA" w:rsidP="007C18A8">
      <w:pPr>
        <w:spacing w:before="13" w:line="276" w:lineRule="auto"/>
        <w:ind w:left="1350" w:right="1871" w:firstLine="360"/>
        <w:jc w:val="center"/>
        <w:rPr>
          <w:b/>
          <w:bCs/>
          <w:color w:val="000000" w:themeColor="text1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t>Team project plan</w:t>
      </w:r>
    </w:p>
    <w:p w14:paraId="48F951AE" w14:textId="77777777" w:rsidR="00AD6CFB" w:rsidRDefault="00AD6CFB" w:rsidP="00AD6CFB">
      <w:pPr>
        <w:spacing w:before="13" w:line="276" w:lineRule="auto"/>
        <w:ind w:left="1440" w:right="2353" w:firstLine="720"/>
        <w:jc w:val="center"/>
        <w:rPr>
          <w:b/>
          <w:color w:val="C0504D" w:themeColor="accent2"/>
          <w:sz w:val="52"/>
          <w:szCs w:val="26"/>
        </w:rPr>
      </w:pPr>
    </w:p>
    <w:p w14:paraId="1FBF6C8F" w14:textId="30B4804E" w:rsidR="00AD6CFB" w:rsidRPr="00D34830" w:rsidRDefault="00D34830" w:rsidP="00AD6CFB">
      <w:pPr>
        <w:spacing w:before="12" w:line="276" w:lineRule="auto"/>
        <w:jc w:val="center"/>
        <w:rPr>
          <w:color w:val="C0504D" w:themeColor="accent2"/>
          <w:sz w:val="48"/>
          <w:szCs w:val="48"/>
        </w:rPr>
      </w:pPr>
      <w:r w:rsidRPr="00D34830">
        <w:rPr>
          <w:b/>
          <w:bCs/>
          <w:color w:val="C0504D" w:themeColor="accent2"/>
          <w:sz w:val="48"/>
          <w:szCs w:val="48"/>
        </w:rPr>
        <w:t>Android Grocery Management Application</w:t>
      </w:r>
    </w:p>
    <w:p w14:paraId="1BC3FB88" w14:textId="77777777" w:rsidR="00BD23CB" w:rsidRPr="009C6354" w:rsidRDefault="00BD23CB" w:rsidP="00AD6CFB">
      <w:pPr>
        <w:spacing w:before="11" w:line="276" w:lineRule="auto"/>
        <w:rPr>
          <w:b/>
          <w:sz w:val="44"/>
          <w:szCs w:val="26"/>
        </w:rPr>
      </w:pPr>
    </w:p>
    <w:p w14:paraId="5F310513" w14:textId="07296BA1" w:rsidR="00AD6CFB" w:rsidRPr="00AD6CFB" w:rsidRDefault="00AD6CFB" w:rsidP="001377A6">
      <w:pPr>
        <w:spacing w:line="276" w:lineRule="auto"/>
        <w:ind w:left="180" w:right="70"/>
        <w:jc w:val="center"/>
        <w:rPr>
          <w:b/>
          <w:bCs/>
          <w:color w:val="000000" w:themeColor="text1"/>
          <w:sz w:val="40"/>
          <w:szCs w:val="40"/>
          <w:lang w:val="vi-VN"/>
        </w:rPr>
      </w:pPr>
      <w:r>
        <w:rPr>
          <w:b/>
          <w:bCs/>
          <w:color w:val="000000" w:themeColor="text1"/>
          <w:spacing w:val="-1"/>
          <w:sz w:val="40"/>
          <w:szCs w:val="40"/>
        </w:rPr>
        <w:t>P</w:t>
      </w:r>
      <w:r>
        <w:rPr>
          <w:b/>
          <w:bCs/>
          <w:color w:val="000000" w:themeColor="text1"/>
          <w:spacing w:val="-1"/>
          <w:sz w:val="40"/>
          <w:szCs w:val="40"/>
          <w:lang w:val="vi-VN"/>
        </w:rPr>
        <w:t>ROJECT PLAN</w:t>
      </w:r>
    </w:p>
    <w:p w14:paraId="769C87EF" w14:textId="51DE67CF" w:rsidR="00AD6CFB" w:rsidRPr="00AD6CFB" w:rsidRDefault="00AD6CFB" w:rsidP="001377A6">
      <w:pPr>
        <w:spacing w:line="276" w:lineRule="auto"/>
        <w:ind w:left="630" w:right="610"/>
        <w:jc w:val="center"/>
        <w:rPr>
          <w:sz w:val="32"/>
          <w:szCs w:val="32"/>
          <w:lang w:val="vi-VN"/>
        </w:rPr>
      </w:pPr>
      <w:r>
        <w:rPr>
          <w:sz w:val="32"/>
          <w:szCs w:val="32"/>
        </w:rPr>
        <w:t>Version 1</w:t>
      </w:r>
      <w:r w:rsidR="00AC4FA5">
        <w:rPr>
          <w:sz w:val="32"/>
          <w:szCs w:val="32"/>
        </w:rPr>
        <w:t>.</w:t>
      </w:r>
      <w:r w:rsidR="00A131BA">
        <w:rPr>
          <w:sz w:val="32"/>
          <w:szCs w:val="32"/>
        </w:rPr>
        <w:t>0</w:t>
      </w:r>
    </w:p>
    <w:p w14:paraId="6E17DA73" w14:textId="11A4DFE4" w:rsidR="00AD6CFB" w:rsidRDefault="00AD6CFB" w:rsidP="001377A6">
      <w:pPr>
        <w:spacing w:line="276" w:lineRule="auto"/>
        <w:ind w:left="810" w:right="610"/>
        <w:jc w:val="center"/>
        <w:rPr>
          <w:sz w:val="32"/>
          <w:szCs w:val="32"/>
        </w:rPr>
      </w:pPr>
      <w:r>
        <w:rPr>
          <w:sz w:val="32"/>
          <w:szCs w:val="32"/>
        </w:rPr>
        <w:t>Date:</w:t>
      </w:r>
      <w:del w:id="0" w:author="tăng ngọc tuân" w:date="2023-12-03T16:12:00Z">
        <w:r w:rsidDel="008127D8">
          <w:rPr>
            <w:sz w:val="32"/>
            <w:szCs w:val="32"/>
          </w:rPr>
          <w:delText xml:space="preserve"> </w:delText>
        </w:r>
        <w:r w:rsidR="009300C8" w:rsidDel="008127D8">
          <w:rPr>
            <w:sz w:val="32"/>
            <w:szCs w:val="32"/>
            <w:lang w:val="vi-VN"/>
          </w:rPr>
          <w:delText>Sept</w:delText>
        </w:r>
        <w:r w:rsidDel="008127D8">
          <w:rPr>
            <w:sz w:val="32"/>
            <w:szCs w:val="32"/>
          </w:rPr>
          <w:delText xml:space="preserve"> </w:delText>
        </w:r>
        <w:r w:rsidR="00D34830" w:rsidDel="008127D8">
          <w:rPr>
            <w:sz w:val="32"/>
            <w:szCs w:val="32"/>
          </w:rPr>
          <w:delText>26</w:delText>
        </w:r>
        <w:r w:rsidRPr="65071206" w:rsidDel="008127D8">
          <w:rPr>
            <w:sz w:val="32"/>
            <w:szCs w:val="32"/>
            <w:vertAlign w:val="superscript"/>
          </w:rPr>
          <w:delText>th</w:delText>
        </w:r>
      </w:del>
      <w:ins w:id="1" w:author="tăng ngọc tuân" w:date="2023-12-03T16:12:00Z">
        <w:r w:rsidR="008127D8">
          <w:rPr>
            <w:sz w:val="32"/>
            <w:szCs w:val="32"/>
          </w:rPr>
          <w:t>Nov 30</w:t>
        </w:r>
        <w:r w:rsidR="008127D8" w:rsidRPr="008127D8">
          <w:rPr>
            <w:sz w:val="32"/>
            <w:szCs w:val="32"/>
            <w:vertAlign w:val="superscript"/>
            <w:rPrChange w:id="2" w:author="tăng ngọc tuân" w:date="2023-12-03T16:12:00Z">
              <w:rPr>
                <w:sz w:val="32"/>
                <w:szCs w:val="32"/>
              </w:rPr>
            </w:rPrChange>
          </w:rPr>
          <w:t>th</w:t>
        </w:r>
        <w:r w:rsidR="008127D8">
          <w:rPr>
            <w:sz w:val="32"/>
            <w:szCs w:val="32"/>
          </w:rPr>
          <w:t>,</w:t>
        </w:r>
      </w:ins>
      <w:del w:id="3" w:author="tăng ngọc tuân" w:date="2023-12-03T16:12:00Z">
        <w:r w:rsidRPr="65071206" w:rsidDel="008127D8">
          <w:rPr>
            <w:sz w:val="32"/>
            <w:szCs w:val="32"/>
          </w:rPr>
          <w:delText xml:space="preserve">, </w:delText>
        </w:r>
      </w:del>
      <w:r w:rsidR="00D34830">
        <w:rPr>
          <w:sz w:val="32"/>
          <w:szCs w:val="32"/>
        </w:rPr>
        <w:t>2023</w:t>
      </w:r>
    </w:p>
    <w:p w14:paraId="24246D15" w14:textId="77777777" w:rsidR="00AD6CFB" w:rsidRPr="000741A1" w:rsidRDefault="00AD6CFB" w:rsidP="00AD6CFB">
      <w:pPr>
        <w:spacing w:line="276" w:lineRule="auto"/>
        <w:rPr>
          <w:sz w:val="36"/>
          <w:szCs w:val="26"/>
        </w:rPr>
      </w:pPr>
    </w:p>
    <w:p w14:paraId="2479897C" w14:textId="77777777" w:rsidR="00AD6CFB" w:rsidRDefault="00AD6CFB" w:rsidP="00AD6CFB">
      <w:pPr>
        <w:spacing w:line="276" w:lineRule="auto"/>
        <w:rPr>
          <w:sz w:val="36"/>
          <w:szCs w:val="26"/>
        </w:rPr>
      </w:pPr>
    </w:p>
    <w:p w14:paraId="4895630D" w14:textId="77777777" w:rsidR="00BD23CB" w:rsidRPr="000741A1" w:rsidRDefault="00BD23CB" w:rsidP="00AD6CFB">
      <w:pPr>
        <w:spacing w:line="276" w:lineRule="auto"/>
        <w:rPr>
          <w:sz w:val="36"/>
          <w:szCs w:val="26"/>
        </w:rPr>
      </w:pPr>
    </w:p>
    <w:p w14:paraId="4A107129" w14:textId="6BC9BA7C" w:rsidR="0080713E" w:rsidRPr="0080713E" w:rsidRDefault="0080713E" w:rsidP="2216791C">
      <w:pPr>
        <w:tabs>
          <w:tab w:val="left" w:pos="6120"/>
        </w:tabs>
        <w:spacing w:line="276" w:lineRule="auto"/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TEAM NAME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:</w:t>
      </w:r>
      <w:r w:rsidR="00D34830">
        <w:rPr>
          <w:rFonts w:ascii="Times New Roman" w:eastAsia="Times New Roman" w:hAnsi="Times New Roman" w:cs="Times New Roman"/>
          <w:sz w:val="28"/>
          <w:szCs w:val="28"/>
        </w:rPr>
        <w:t xml:space="preserve"> Group 5</w:t>
      </w:r>
    </w:p>
    <w:p w14:paraId="659C1F21" w14:textId="43485C79" w:rsidR="00AD6CFB" w:rsidRPr="00CF72F5" w:rsidRDefault="00AD6CFB" w:rsidP="2216791C">
      <w:pPr>
        <w:tabs>
          <w:tab w:val="left" w:pos="6120"/>
        </w:tabs>
        <w:spacing w:line="276" w:lineRule="auto"/>
        <w:ind w:left="3600"/>
        <w:rPr>
          <w:rFonts w:ascii="Times New Roman" w:eastAsia="Times New Roman" w:hAnsi="Times New Roman" w:cs="Times New Roman"/>
          <w:sz w:val="28"/>
          <w:szCs w:val="28"/>
        </w:rPr>
      </w:pPr>
      <w:r w:rsidRPr="2216791C">
        <w:rPr>
          <w:rFonts w:ascii="Times New Roman" w:eastAsia="Times New Roman" w:hAnsi="Times New Roman" w:cs="Times New Roman"/>
          <w:b/>
          <w:bCs/>
          <w:sz w:val="28"/>
          <w:szCs w:val="28"/>
        </w:rPr>
        <w:t>MENTOR</w:t>
      </w:r>
      <w:r>
        <w:rPr>
          <w:sz w:val="28"/>
          <w:szCs w:val="28"/>
        </w:rPr>
        <w:tab/>
      </w:r>
      <w:r w:rsidRPr="2216791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0713E">
        <w:rPr>
          <w:rFonts w:ascii="Times New Roman" w:eastAsia="Times New Roman" w:hAnsi="Times New Roman" w:cs="Times New Roman"/>
          <w:sz w:val="28"/>
          <w:szCs w:val="28"/>
        </w:rPr>
        <w:t>Jan Samuelsson</w:t>
      </w:r>
    </w:p>
    <w:p w14:paraId="27077665" w14:textId="37E7534F" w:rsidR="00761506" w:rsidRDefault="00AD6CFB" w:rsidP="00D34830">
      <w:pPr>
        <w:tabs>
          <w:tab w:val="left" w:pos="6120"/>
        </w:tabs>
        <w:spacing w:line="276" w:lineRule="auto"/>
        <w:ind w:left="360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80713E">
        <w:rPr>
          <w:rFonts w:ascii="Times New Roman" w:eastAsia="Times New Roman" w:hAnsi="Times New Roman" w:cs="Times New Roman"/>
          <w:b/>
          <w:bCs/>
        </w:rPr>
        <w:t xml:space="preserve">PROJECT </w:t>
      </w:r>
      <w:r w:rsidR="0080713E" w:rsidRPr="0080713E">
        <w:rPr>
          <w:rFonts w:ascii="Times New Roman" w:eastAsia="Times New Roman" w:hAnsi="Times New Roman" w:cs="Times New Roman"/>
          <w:b/>
          <w:bCs/>
        </w:rPr>
        <w:t>MEMBERS</w:t>
      </w:r>
      <w:r>
        <w:rPr>
          <w:sz w:val="28"/>
          <w:szCs w:val="28"/>
        </w:rPr>
        <w:tab/>
      </w:r>
      <w:r w:rsidRPr="2216791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6BA7808B" w14:textId="0700541B" w:rsidR="00D34830" w:rsidRDefault="00D34830" w:rsidP="00D34830">
      <w:pPr>
        <w:tabs>
          <w:tab w:val="left" w:pos="6120"/>
        </w:tabs>
        <w:spacing w:line="276" w:lineRule="auto"/>
        <w:ind w:left="3600"/>
        <w:rPr>
          <w:rFonts w:ascii="Times New Roman" w:eastAsia="Times New Roman" w:hAnsi="Times New Roman" w:cs="Times New Roman"/>
          <w:b/>
          <w:bCs/>
          <w:lang w:val="vi-VN"/>
        </w:rPr>
      </w:pPr>
      <w:r>
        <w:rPr>
          <w:rFonts w:ascii="Times New Roman" w:eastAsia="Times New Roman" w:hAnsi="Times New Roman" w:cs="Times New Roman"/>
          <w:b/>
          <w:bCs/>
        </w:rPr>
        <w:tab/>
        <w:t>Tăng</w:t>
      </w:r>
      <w:r>
        <w:rPr>
          <w:rFonts w:ascii="Times New Roman" w:eastAsia="Times New Roman" w:hAnsi="Times New Roman" w:cs="Times New Roman"/>
          <w:b/>
          <w:bCs/>
          <w:lang w:val="vi-VN"/>
        </w:rPr>
        <w:t xml:space="preserve"> Ngọc Tuân</w:t>
      </w:r>
    </w:p>
    <w:p w14:paraId="54DBA40E" w14:textId="00932019" w:rsidR="00D34830" w:rsidRDefault="00D34830" w:rsidP="00D34830">
      <w:pPr>
        <w:tabs>
          <w:tab w:val="left" w:pos="6120"/>
        </w:tabs>
        <w:spacing w:line="276" w:lineRule="auto"/>
        <w:ind w:left="3600"/>
        <w:rPr>
          <w:rFonts w:ascii="Times New Roman" w:eastAsia="Times New Roman" w:hAnsi="Times New Roman" w:cs="Times New Roman"/>
          <w:b/>
          <w:bCs/>
          <w:lang w:val="vi-VN"/>
        </w:rPr>
      </w:pPr>
      <w:r>
        <w:rPr>
          <w:rFonts w:ascii="Times New Roman" w:eastAsia="Times New Roman" w:hAnsi="Times New Roman" w:cs="Times New Roman"/>
          <w:b/>
          <w:bCs/>
          <w:lang w:val="vi-VN"/>
        </w:rPr>
        <w:tab/>
        <w:t>Trần Thanh Vũ</w:t>
      </w:r>
    </w:p>
    <w:p w14:paraId="518DDC3F" w14:textId="19258AD3" w:rsidR="00D34830" w:rsidRDefault="00D34830" w:rsidP="00D34830">
      <w:pPr>
        <w:tabs>
          <w:tab w:val="left" w:pos="6120"/>
        </w:tabs>
        <w:spacing w:line="276" w:lineRule="auto"/>
        <w:ind w:left="3600"/>
        <w:rPr>
          <w:rFonts w:ascii="Times New Roman" w:eastAsia="Times New Roman" w:hAnsi="Times New Roman" w:cs="Times New Roman"/>
          <w:b/>
          <w:bCs/>
          <w:lang w:val="vi-VN"/>
        </w:rPr>
      </w:pPr>
      <w:r>
        <w:rPr>
          <w:rFonts w:ascii="Times New Roman" w:eastAsia="Times New Roman" w:hAnsi="Times New Roman" w:cs="Times New Roman"/>
          <w:b/>
          <w:bCs/>
          <w:lang w:val="vi-VN"/>
        </w:rPr>
        <w:tab/>
        <w:t>Huỳnh Anh Tuấn</w:t>
      </w:r>
    </w:p>
    <w:p w14:paraId="7D563DC1" w14:textId="53503A0C" w:rsidR="00D34830" w:rsidRPr="00D34830" w:rsidRDefault="00D34830" w:rsidP="00D34830">
      <w:pPr>
        <w:tabs>
          <w:tab w:val="left" w:pos="6120"/>
        </w:tabs>
        <w:spacing w:line="276" w:lineRule="auto"/>
        <w:ind w:left="360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bCs/>
          <w:lang w:val="vi-VN"/>
        </w:rPr>
        <w:tab/>
        <w:t>Trần Phúc Nhân</w:t>
      </w:r>
    </w:p>
    <w:p w14:paraId="78504032" w14:textId="77777777" w:rsidR="00AD6CFB" w:rsidRPr="0034239C" w:rsidRDefault="00AD6CFB" w:rsidP="00AD6CFB">
      <w:pPr>
        <w:spacing w:line="276" w:lineRule="auto"/>
        <w:rPr>
          <w:sz w:val="36"/>
          <w:szCs w:val="26"/>
          <w:lang w:val="vi-VN"/>
        </w:rPr>
      </w:pPr>
    </w:p>
    <w:p w14:paraId="39BBB214" w14:textId="77777777" w:rsidR="00AD6CFB" w:rsidRPr="0034239C" w:rsidRDefault="00AD6CFB" w:rsidP="00AD6CFB">
      <w:pPr>
        <w:spacing w:line="276" w:lineRule="auto"/>
        <w:rPr>
          <w:sz w:val="36"/>
          <w:szCs w:val="26"/>
          <w:lang w:val="vi-VN"/>
        </w:rPr>
      </w:pPr>
    </w:p>
    <w:p w14:paraId="38B63AC4" w14:textId="77777777" w:rsidR="00D848DB" w:rsidRDefault="00AD6CFB" w:rsidP="001377A6">
      <w:pPr>
        <w:spacing w:line="360" w:lineRule="auto"/>
        <w:ind w:left="3330" w:right="715"/>
        <w:rPr>
          <w:b/>
          <w:bCs/>
          <w:sz w:val="30"/>
          <w:szCs w:val="30"/>
        </w:rPr>
      </w:pPr>
      <w:r w:rsidRPr="5DABB44D">
        <w:rPr>
          <w:b/>
          <w:bCs/>
          <w:spacing w:val="1"/>
          <w:sz w:val="30"/>
          <w:szCs w:val="30"/>
        </w:rPr>
        <w:t>I</w:t>
      </w:r>
      <w:r w:rsidRPr="5DABB44D">
        <w:rPr>
          <w:b/>
          <w:bCs/>
          <w:spacing w:val="-1"/>
          <w:sz w:val="30"/>
          <w:szCs w:val="30"/>
        </w:rPr>
        <w:t>N</w:t>
      </w:r>
      <w:r w:rsidRPr="5DABB44D">
        <w:rPr>
          <w:b/>
          <w:bCs/>
          <w:sz w:val="30"/>
          <w:szCs w:val="30"/>
        </w:rPr>
        <w:t>TE</w:t>
      </w:r>
      <w:r w:rsidRPr="5DABB44D">
        <w:rPr>
          <w:b/>
          <w:bCs/>
          <w:spacing w:val="-1"/>
          <w:sz w:val="30"/>
          <w:szCs w:val="30"/>
        </w:rPr>
        <w:t>RNA</w:t>
      </w:r>
      <w:r w:rsidRPr="5DABB44D">
        <w:rPr>
          <w:b/>
          <w:bCs/>
          <w:sz w:val="30"/>
          <w:szCs w:val="30"/>
        </w:rPr>
        <w:t>T</w:t>
      </w:r>
      <w:r w:rsidRPr="5DABB44D">
        <w:rPr>
          <w:b/>
          <w:bCs/>
          <w:spacing w:val="1"/>
          <w:sz w:val="30"/>
          <w:szCs w:val="30"/>
        </w:rPr>
        <w:t>I</w:t>
      </w:r>
      <w:r w:rsidRPr="5DABB44D">
        <w:rPr>
          <w:b/>
          <w:bCs/>
          <w:sz w:val="30"/>
          <w:szCs w:val="30"/>
        </w:rPr>
        <w:t>O</w:t>
      </w:r>
      <w:r w:rsidRPr="5DABB44D">
        <w:rPr>
          <w:b/>
          <w:bCs/>
          <w:spacing w:val="-1"/>
          <w:sz w:val="30"/>
          <w:szCs w:val="30"/>
        </w:rPr>
        <w:t>NA</w:t>
      </w:r>
      <w:r w:rsidRPr="5DABB44D">
        <w:rPr>
          <w:b/>
          <w:bCs/>
          <w:sz w:val="30"/>
          <w:szCs w:val="30"/>
        </w:rPr>
        <w:t>L</w:t>
      </w:r>
      <w:r w:rsidRPr="5DABB44D">
        <w:rPr>
          <w:b/>
          <w:bCs/>
          <w:spacing w:val="-2"/>
          <w:sz w:val="30"/>
          <w:szCs w:val="30"/>
        </w:rPr>
        <w:t xml:space="preserve"> </w:t>
      </w:r>
      <w:r w:rsidRPr="5DABB44D">
        <w:rPr>
          <w:b/>
          <w:bCs/>
          <w:sz w:val="30"/>
          <w:szCs w:val="30"/>
        </w:rPr>
        <w:t>S</w:t>
      </w:r>
      <w:r w:rsidRPr="5DABB44D">
        <w:rPr>
          <w:b/>
          <w:bCs/>
          <w:spacing w:val="-2"/>
          <w:sz w:val="30"/>
          <w:szCs w:val="30"/>
        </w:rPr>
        <w:t>C</w:t>
      </w:r>
      <w:r w:rsidRPr="5DABB44D">
        <w:rPr>
          <w:b/>
          <w:bCs/>
          <w:sz w:val="30"/>
          <w:szCs w:val="30"/>
        </w:rPr>
        <w:t>HOOL</w:t>
      </w:r>
    </w:p>
    <w:p w14:paraId="123FBA56" w14:textId="77777777" w:rsidR="001377A6" w:rsidRDefault="001377A6">
      <w:pPr>
        <w:rPr>
          <w:b/>
          <w:bCs/>
          <w:spacing w:val="-1"/>
          <w:sz w:val="32"/>
          <w:szCs w:val="32"/>
        </w:rPr>
      </w:pPr>
      <w:r>
        <w:rPr>
          <w:b/>
          <w:bCs/>
          <w:spacing w:val="-1"/>
          <w:sz w:val="32"/>
          <w:szCs w:val="32"/>
        </w:rPr>
        <w:br w:type="page"/>
      </w:r>
    </w:p>
    <w:p w14:paraId="2464AC50" w14:textId="57F5F834" w:rsidR="00BD23CB" w:rsidRPr="00D848DB" w:rsidRDefault="00BD23CB" w:rsidP="00D848DB">
      <w:pPr>
        <w:spacing w:line="360" w:lineRule="auto"/>
        <w:ind w:right="715"/>
        <w:jc w:val="center"/>
        <w:rPr>
          <w:b/>
          <w:bCs/>
          <w:sz w:val="30"/>
          <w:szCs w:val="30"/>
        </w:rPr>
      </w:pPr>
      <w:r w:rsidRPr="0078725A">
        <w:rPr>
          <w:b/>
          <w:bCs/>
          <w:spacing w:val="-1"/>
          <w:sz w:val="32"/>
          <w:szCs w:val="32"/>
        </w:rPr>
        <w:lastRenderedPageBreak/>
        <w:t>P</w:t>
      </w:r>
      <w:r w:rsidRPr="0078725A">
        <w:rPr>
          <w:b/>
          <w:bCs/>
          <w:sz w:val="32"/>
          <w:szCs w:val="32"/>
        </w:rPr>
        <w:t>r</w:t>
      </w:r>
      <w:r w:rsidRPr="0078725A">
        <w:rPr>
          <w:b/>
          <w:bCs/>
          <w:spacing w:val="1"/>
          <w:sz w:val="32"/>
          <w:szCs w:val="32"/>
        </w:rPr>
        <w:t>o</w:t>
      </w:r>
      <w:r w:rsidRPr="0078725A">
        <w:rPr>
          <w:b/>
          <w:bCs/>
          <w:sz w:val="32"/>
          <w:szCs w:val="32"/>
        </w:rPr>
        <w:t>ject</w:t>
      </w:r>
      <w:r w:rsidRPr="0078725A">
        <w:rPr>
          <w:b/>
          <w:bCs/>
          <w:spacing w:val="-2"/>
          <w:sz w:val="32"/>
          <w:szCs w:val="32"/>
        </w:rPr>
        <w:t xml:space="preserve"> </w:t>
      </w:r>
      <w:r w:rsidRPr="0078725A">
        <w:rPr>
          <w:b/>
          <w:bCs/>
          <w:spacing w:val="1"/>
          <w:sz w:val="32"/>
          <w:szCs w:val="32"/>
        </w:rPr>
        <w:t>I</w:t>
      </w:r>
      <w:r w:rsidRPr="0078725A">
        <w:rPr>
          <w:b/>
          <w:bCs/>
          <w:sz w:val="32"/>
          <w:szCs w:val="32"/>
        </w:rPr>
        <w:t>n</w:t>
      </w:r>
      <w:r w:rsidRPr="0078725A">
        <w:rPr>
          <w:b/>
          <w:bCs/>
          <w:spacing w:val="-3"/>
          <w:sz w:val="32"/>
          <w:szCs w:val="32"/>
        </w:rPr>
        <w:t>f</w:t>
      </w:r>
      <w:r w:rsidRPr="0078725A">
        <w:rPr>
          <w:b/>
          <w:bCs/>
          <w:spacing w:val="1"/>
          <w:sz w:val="32"/>
          <w:szCs w:val="32"/>
        </w:rPr>
        <w:t>o</w:t>
      </w:r>
      <w:r w:rsidRPr="0078725A">
        <w:rPr>
          <w:b/>
          <w:bCs/>
          <w:sz w:val="32"/>
          <w:szCs w:val="32"/>
        </w:rPr>
        <w:t>r</w:t>
      </w:r>
      <w:r w:rsidRPr="0078725A">
        <w:rPr>
          <w:b/>
          <w:bCs/>
          <w:spacing w:val="-3"/>
          <w:sz w:val="32"/>
          <w:szCs w:val="32"/>
        </w:rPr>
        <w:t>m</w:t>
      </w:r>
      <w:r w:rsidRPr="0078725A">
        <w:rPr>
          <w:b/>
          <w:bCs/>
          <w:spacing w:val="1"/>
          <w:sz w:val="32"/>
          <w:szCs w:val="32"/>
        </w:rPr>
        <w:t>a</w:t>
      </w:r>
      <w:r w:rsidRPr="0078725A">
        <w:rPr>
          <w:b/>
          <w:bCs/>
          <w:sz w:val="32"/>
          <w:szCs w:val="32"/>
        </w:rPr>
        <w:t>t</w:t>
      </w:r>
      <w:r w:rsidRPr="0078725A">
        <w:rPr>
          <w:b/>
          <w:bCs/>
          <w:spacing w:val="-1"/>
          <w:sz w:val="32"/>
          <w:szCs w:val="32"/>
        </w:rPr>
        <w:t>i</w:t>
      </w:r>
      <w:r w:rsidRPr="0078725A">
        <w:rPr>
          <w:b/>
          <w:bCs/>
          <w:spacing w:val="1"/>
          <w:sz w:val="32"/>
          <w:szCs w:val="32"/>
        </w:rPr>
        <w:t>o</w:t>
      </w:r>
      <w:r w:rsidRPr="0078725A">
        <w:rPr>
          <w:b/>
          <w:bCs/>
          <w:sz w:val="32"/>
          <w:szCs w:val="32"/>
        </w:rPr>
        <w:t>n</w:t>
      </w:r>
    </w:p>
    <w:p w14:paraId="453344F7" w14:textId="77777777" w:rsidR="00BD23CB" w:rsidRPr="006244ED" w:rsidRDefault="00BD23CB" w:rsidP="002E161C">
      <w:pPr>
        <w:spacing w:before="55" w:line="276" w:lineRule="auto"/>
        <w:ind w:left="3538" w:right="3370"/>
        <w:jc w:val="both"/>
        <w:rPr>
          <w:sz w:val="26"/>
          <w:szCs w:val="26"/>
        </w:rPr>
      </w:pPr>
    </w:p>
    <w:p w14:paraId="5AE991A5" w14:textId="77777777" w:rsidR="00BD23CB" w:rsidRPr="006244ED" w:rsidRDefault="00BD23CB" w:rsidP="002E161C">
      <w:pPr>
        <w:spacing w:before="7" w:line="276" w:lineRule="auto"/>
        <w:jc w:val="both"/>
        <w:rPr>
          <w:sz w:val="26"/>
          <w:szCs w:val="26"/>
        </w:rPr>
      </w:pPr>
    </w:p>
    <w:tbl>
      <w:tblPr>
        <w:tblW w:w="10530" w:type="dxa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7"/>
        <w:gridCol w:w="2786"/>
        <w:gridCol w:w="3597"/>
        <w:gridCol w:w="1720"/>
      </w:tblGrid>
      <w:tr w:rsidR="00BD23CB" w:rsidRPr="006244ED" w14:paraId="46D79FA8" w14:textId="77777777" w:rsidTr="2216791C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EEECE1" w:themeFill="background2"/>
            <w:vAlign w:val="center"/>
          </w:tcPr>
          <w:p w14:paraId="0476BC44" w14:textId="77777777" w:rsidR="00BD23CB" w:rsidRPr="006244ED" w:rsidRDefault="00BD23CB" w:rsidP="00BD23CB">
            <w:pPr>
              <w:spacing w:line="276" w:lineRule="auto"/>
              <w:ind w:left="333"/>
              <w:jc w:val="both"/>
              <w:rPr>
                <w:sz w:val="26"/>
                <w:szCs w:val="26"/>
              </w:rPr>
            </w:pPr>
            <w:r w:rsidRPr="5DABB44D">
              <w:rPr>
                <w:b/>
                <w:bCs/>
                <w:sz w:val="26"/>
                <w:szCs w:val="26"/>
              </w:rPr>
              <w:t>Project</w:t>
            </w:r>
            <w:r w:rsidRPr="5DABB44D">
              <w:rPr>
                <w:b/>
                <w:bCs/>
                <w:spacing w:val="-8"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Ti</w:t>
            </w:r>
            <w:r w:rsidRPr="5DABB44D">
              <w:rPr>
                <w:b/>
                <w:bCs/>
                <w:sz w:val="26"/>
                <w:szCs w:val="26"/>
              </w:rPr>
              <w:t>t</w:t>
            </w:r>
            <w:r w:rsidRPr="5DABB44D">
              <w:rPr>
                <w:b/>
                <w:bCs/>
                <w:spacing w:val="2"/>
                <w:sz w:val="26"/>
                <w:szCs w:val="26"/>
              </w:rPr>
              <w:t>l</w:t>
            </w:r>
            <w:r w:rsidRPr="5DABB44D">
              <w:rPr>
                <w:b/>
                <w:bCs/>
                <w:sz w:val="26"/>
                <w:szCs w:val="26"/>
              </w:rPr>
              <w:t>e</w:t>
            </w:r>
          </w:p>
        </w:tc>
        <w:tc>
          <w:tcPr>
            <w:tcW w:w="8100" w:type="dxa"/>
            <w:gridSpan w:val="3"/>
            <w:tcBorders>
              <w:top w:val="single" w:sz="5" w:space="0" w:color="000000" w:themeColor="text1"/>
              <w:left w:val="single" w:sz="5" w:space="0" w:color="000000" w:themeColor="text1"/>
              <w:bottom w:val="nil"/>
              <w:right w:val="single" w:sz="5" w:space="0" w:color="000000" w:themeColor="text1"/>
            </w:tcBorders>
            <w:vAlign w:val="center"/>
          </w:tcPr>
          <w:p w14:paraId="5A213413" w14:textId="490DFB14" w:rsidR="00BD23CB" w:rsidRPr="00D34830" w:rsidRDefault="00D34830" w:rsidP="00BD23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Android</w:t>
            </w:r>
            <w:r>
              <w:rPr>
                <w:sz w:val="26"/>
                <w:szCs w:val="26"/>
                <w:lang w:val="vi-VN"/>
              </w:rPr>
              <w:t xml:space="preserve"> Grocery M</w:t>
            </w:r>
            <w:r>
              <w:rPr>
                <w:sz w:val="26"/>
                <w:szCs w:val="26"/>
              </w:rPr>
              <w:t>anagement Application</w:t>
            </w:r>
          </w:p>
        </w:tc>
      </w:tr>
      <w:tr w:rsidR="00BD23CB" w:rsidRPr="006244ED" w14:paraId="205324C6" w14:textId="77777777" w:rsidTr="2216791C">
        <w:trPr>
          <w:trHeight w:hRule="exact" w:val="540"/>
          <w:jc w:val="right"/>
        </w:trPr>
        <w:tc>
          <w:tcPr>
            <w:tcW w:w="243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EEECE1" w:themeFill="background2"/>
            <w:vAlign w:val="center"/>
          </w:tcPr>
          <w:p w14:paraId="5914D94E" w14:textId="77777777" w:rsidR="00BD23CB" w:rsidRPr="006244ED" w:rsidRDefault="00BD23CB" w:rsidP="00BD23CB">
            <w:pPr>
              <w:spacing w:line="276" w:lineRule="auto"/>
              <w:ind w:left="501"/>
              <w:jc w:val="both"/>
              <w:rPr>
                <w:sz w:val="26"/>
                <w:szCs w:val="26"/>
              </w:rPr>
            </w:pPr>
            <w:r w:rsidRPr="5DABB44D">
              <w:rPr>
                <w:b/>
                <w:bCs/>
                <w:sz w:val="26"/>
                <w:szCs w:val="26"/>
              </w:rPr>
              <w:t>Start</w:t>
            </w:r>
            <w:r w:rsidRPr="5DABB44D">
              <w:rPr>
                <w:b/>
                <w:bCs/>
                <w:spacing w:val="-6"/>
                <w:sz w:val="26"/>
                <w:szCs w:val="26"/>
              </w:rPr>
              <w:t xml:space="preserve"> </w:t>
            </w:r>
            <w:r w:rsidRPr="5DABB44D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789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vAlign w:val="center"/>
          </w:tcPr>
          <w:p w14:paraId="0FE1670C" w14:textId="0E72A85D" w:rsidR="00BD23CB" w:rsidRPr="006244ED" w:rsidRDefault="00D34830" w:rsidP="00BD23CB">
            <w:pPr>
              <w:spacing w:line="276" w:lineRule="auto"/>
              <w:ind w:left="664"/>
              <w:jc w:val="both"/>
              <w:rPr>
                <w:sz w:val="26"/>
                <w:szCs w:val="26"/>
              </w:rPr>
            </w:pPr>
            <w:del w:id="4" w:author="tăng ngọc tuân" w:date="2023-12-03T16:12:00Z">
              <w:r w:rsidDel="008127D8">
                <w:rPr>
                  <w:sz w:val="26"/>
                  <w:szCs w:val="26"/>
                </w:rPr>
                <w:delText>Sept 26</w:delText>
              </w:r>
              <w:r w:rsidRPr="00D34830" w:rsidDel="008127D8">
                <w:rPr>
                  <w:sz w:val="26"/>
                  <w:szCs w:val="26"/>
                  <w:vertAlign w:val="superscript"/>
                </w:rPr>
                <w:delText>th</w:delText>
              </w:r>
            </w:del>
            <w:ins w:id="5" w:author="tăng ngọc tuân" w:date="2023-12-03T16:12:00Z">
              <w:r w:rsidR="008127D8">
                <w:rPr>
                  <w:sz w:val="26"/>
                  <w:szCs w:val="26"/>
                </w:rPr>
                <w:t>Nov 30</w:t>
              </w:r>
              <w:r w:rsidR="008127D8" w:rsidRPr="008127D8">
                <w:rPr>
                  <w:sz w:val="26"/>
                  <w:szCs w:val="26"/>
                  <w:vertAlign w:val="superscript"/>
                  <w:rPrChange w:id="6" w:author="tăng ngọc tuân" w:date="2023-12-03T16:12:00Z">
                    <w:rPr>
                      <w:sz w:val="26"/>
                      <w:szCs w:val="26"/>
                    </w:rPr>
                  </w:rPrChange>
                </w:rPr>
                <w:t>th</w:t>
              </w:r>
            </w:ins>
            <w:del w:id="7" w:author="tăng ngọc tuân" w:date="2023-12-03T16:13:00Z">
              <w:r w:rsidDel="008127D8">
                <w:rPr>
                  <w:sz w:val="26"/>
                  <w:szCs w:val="26"/>
                </w:rPr>
                <w:delText xml:space="preserve"> </w:delText>
              </w:r>
            </w:del>
            <w:r>
              <w:rPr>
                <w:sz w:val="26"/>
                <w:szCs w:val="26"/>
              </w:rPr>
              <w:t>,2023</w:t>
            </w:r>
          </w:p>
        </w:tc>
        <w:tc>
          <w:tcPr>
            <w:tcW w:w="3601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DDD9C3"/>
            <w:vAlign w:val="center"/>
          </w:tcPr>
          <w:p w14:paraId="553AE570" w14:textId="77777777" w:rsidR="00BD23CB" w:rsidRPr="006244ED" w:rsidRDefault="00BD23CB" w:rsidP="00BD23CB">
            <w:pPr>
              <w:spacing w:line="276" w:lineRule="auto"/>
              <w:ind w:left="1232" w:right="1235"/>
              <w:jc w:val="both"/>
              <w:rPr>
                <w:sz w:val="26"/>
                <w:szCs w:val="26"/>
              </w:rPr>
            </w:pPr>
            <w:r w:rsidRPr="5DABB44D">
              <w:rPr>
                <w:b/>
                <w:bCs/>
                <w:sz w:val="26"/>
                <w:szCs w:val="26"/>
              </w:rPr>
              <w:t>End</w:t>
            </w:r>
            <w:r w:rsidRPr="5DABB44D">
              <w:rPr>
                <w:b/>
                <w:bCs/>
                <w:spacing w:val="-5"/>
                <w:sz w:val="26"/>
                <w:szCs w:val="26"/>
              </w:rPr>
              <w:t xml:space="preserve"> </w:t>
            </w:r>
            <w:r w:rsidRPr="5DABB44D">
              <w:rPr>
                <w:b/>
                <w:bCs/>
                <w:w w:val="99"/>
                <w:sz w:val="26"/>
                <w:szCs w:val="26"/>
              </w:rPr>
              <w:t>Date</w:t>
            </w:r>
          </w:p>
        </w:tc>
        <w:tc>
          <w:tcPr>
            <w:tcW w:w="171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vAlign w:val="center"/>
          </w:tcPr>
          <w:p w14:paraId="4F80EEBA" w14:textId="744BCF34" w:rsidR="00BD23CB" w:rsidRPr="006244ED" w:rsidRDefault="00BD23CB" w:rsidP="00BD23CB">
            <w:pPr>
              <w:spacing w:line="276" w:lineRule="auto"/>
              <w:ind w:left="124"/>
              <w:jc w:val="both"/>
              <w:rPr>
                <w:sz w:val="26"/>
                <w:szCs w:val="26"/>
              </w:rPr>
            </w:pPr>
          </w:p>
        </w:tc>
      </w:tr>
      <w:tr w:rsidR="00BD23CB" w:rsidRPr="006244ED" w14:paraId="200DB3DC" w14:textId="77777777" w:rsidTr="2216791C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EEECE1" w:themeFill="background2"/>
            <w:vAlign w:val="center"/>
          </w:tcPr>
          <w:p w14:paraId="30B6732F" w14:textId="77777777" w:rsidR="00BD23CB" w:rsidRPr="006244ED" w:rsidRDefault="00BD23CB" w:rsidP="00BD23CB">
            <w:pPr>
              <w:spacing w:line="276" w:lineRule="auto"/>
              <w:ind w:left="174"/>
              <w:jc w:val="both"/>
              <w:rPr>
                <w:sz w:val="26"/>
                <w:szCs w:val="26"/>
              </w:rPr>
            </w:pPr>
            <w:r w:rsidRPr="5DABB44D">
              <w:rPr>
                <w:b/>
                <w:bCs/>
                <w:sz w:val="26"/>
                <w:szCs w:val="26"/>
              </w:rPr>
              <w:t>Lead</w:t>
            </w:r>
            <w:r w:rsidRPr="5DABB44D">
              <w:rPr>
                <w:b/>
                <w:bCs/>
                <w:spacing w:val="-6"/>
                <w:sz w:val="26"/>
                <w:szCs w:val="26"/>
              </w:rPr>
              <w:t xml:space="preserve"> </w:t>
            </w:r>
            <w:r w:rsidRPr="5DABB44D">
              <w:rPr>
                <w:b/>
                <w:bCs/>
                <w:sz w:val="26"/>
                <w:szCs w:val="26"/>
              </w:rPr>
              <w:t>In</w:t>
            </w:r>
            <w:r w:rsidRPr="5DABB44D">
              <w:rPr>
                <w:b/>
                <w:bCs/>
                <w:spacing w:val="2"/>
                <w:sz w:val="26"/>
                <w:szCs w:val="26"/>
              </w:rPr>
              <w:t>s</w:t>
            </w:r>
            <w:r w:rsidRPr="5DABB44D">
              <w:rPr>
                <w:b/>
                <w:bCs/>
                <w:sz w:val="26"/>
                <w:szCs w:val="26"/>
              </w:rPr>
              <w:t>tituti</w:t>
            </w:r>
            <w:r w:rsidRPr="5DABB44D">
              <w:rPr>
                <w:b/>
                <w:bCs/>
                <w:spacing w:val="2"/>
                <w:sz w:val="26"/>
                <w:szCs w:val="26"/>
              </w:rPr>
              <w:t>o</w:t>
            </w:r>
            <w:r w:rsidRPr="5DABB44D">
              <w:rPr>
                <w:b/>
                <w:bCs/>
                <w:sz w:val="26"/>
                <w:szCs w:val="26"/>
              </w:rPr>
              <w:t>n</w:t>
            </w:r>
          </w:p>
        </w:tc>
        <w:tc>
          <w:tcPr>
            <w:tcW w:w="8100" w:type="dxa"/>
            <w:gridSpan w:val="3"/>
            <w:tcBorders>
              <w:top w:val="nil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vAlign w:val="center"/>
          </w:tcPr>
          <w:p w14:paraId="626D8ED7" w14:textId="77777777" w:rsidR="00BD23CB" w:rsidRPr="00585F21" w:rsidRDefault="00BD23CB" w:rsidP="00BD23CB">
            <w:pPr>
              <w:spacing w:line="276" w:lineRule="auto"/>
              <w:ind w:left="10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85F21">
              <w:rPr>
                <w:rFonts w:ascii="Times New Roman" w:hAnsi="Times New Roman" w:cs="Times New Roman"/>
                <w:sz w:val="26"/>
                <w:szCs w:val="26"/>
              </w:rPr>
              <w:t>Internation</w:t>
            </w:r>
            <w:r w:rsidRPr="00585F21">
              <w:rPr>
                <w:rFonts w:ascii="Times New Roman" w:hAnsi="Times New Roman" w:cs="Times New Roman"/>
                <w:spacing w:val="2"/>
                <w:sz w:val="26"/>
                <w:szCs w:val="26"/>
              </w:rPr>
              <w:t>a</w:t>
            </w:r>
            <w:r w:rsidRPr="00585F21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585F21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585F21">
              <w:rPr>
                <w:rFonts w:ascii="Times New Roman" w:hAnsi="Times New Roman" w:cs="Times New Roman"/>
                <w:sz w:val="26"/>
                <w:szCs w:val="26"/>
              </w:rPr>
              <w:t>Scho</w:t>
            </w:r>
            <w:r w:rsidRPr="00585F21">
              <w:rPr>
                <w:rFonts w:ascii="Times New Roman" w:hAnsi="Times New Roman" w:cs="Times New Roman"/>
                <w:spacing w:val="2"/>
                <w:sz w:val="26"/>
                <w:szCs w:val="26"/>
              </w:rPr>
              <w:t>o</w:t>
            </w:r>
            <w:r w:rsidRPr="00585F21">
              <w:rPr>
                <w:rFonts w:ascii="Times New Roman" w:hAnsi="Times New Roman" w:cs="Times New Roman"/>
                <w:sz w:val="26"/>
                <w:szCs w:val="26"/>
              </w:rPr>
              <w:t>l,</w:t>
            </w:r>
            <w:r w:rsidRPr="00585F21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r w:rsidRPr="00585F21">
              <w:rPr>
                <w:rFonts w:ascii="Times New Roman" w:hAnsi="Times New Roman" w:cs="Times New Roman"/>
                <w:spacing w:val="2"/>
                <w:sz w:val="26"/>
                <w:szCs w:val="26"/>
              </w:rPr>
              <w:t>Du</w:t>
            </w:r>
            <w:r w:rsidRPr="00585F21"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r w:rsidRPr="00585F21">
              <w:rPr>
                <w:rFonts w:ascii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 w:rsidRPr="00585F21">
              <w:rPr>
                <w:rFonts w:ascii="Times New Roman" w:hAnsi="Times New Roman" w:cs="Times New Roman"/>
                <w:sz w:val="26"/>
                <w:szCs w:val="26"/>
              </w:rPr>
              <w:t>Tan</w:t>
            </w:r>
            <w:r w:rsidRPr="00585F21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585F21">
              <w:rPr>
                <w:rFonts w:ascii="Times New Roman" w:hAnsi="Times New Roman" w:cs="Times New Roman"/>
                <w:sz w:val="26"/>
                <w:szCs w:val="26"/>
              </w:rPr>
              <w:t>Un</w:t>
            </w:r>
            <w:r w:rsidRPr="00585F21">
              <w:rPr>
                <w:rFonts w:ascii="Times New Roman" w:hAnsi="Times New Roman" w:cs="Times New Roman"/>
                <w:spacing w:val="2"/>
                <w:sz w:val="26"/>
                <w:szCs w:val="26"/>
              </w:rPr>
              <w:t>i</w:t>
            </w:r>
            <w:r w:rsidRPr="00585F21">
              <w:rPr>
                <w:rFonts w:ascii="Times New Roman" w:hAnsi="Times New Roman" w:cs="Times New Roman"/>
                <w:sz w:val="26"/>
                <w:szCs w:val="26"/>
              </w:rPr>
              <w:t>versi</w:t>
            </w:r>
            <w:r w:rsidRPr="00585F2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t</w:t>
            </w:r>
            <w:r w:rsidRPr="00585F21"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BD23CB" w:rsidRPr="006244ED" w14:paraId="2155B652" w14:textId="77777777" w:rsidTr="2216791C">
        <w:trPr>
          <w:trHeight w:hRule="exact" w:val="1224"/>
          <w:jc w:val="right"/>
        </w:trPr>
        <w:tc>
          <w:tcPr>
            <w:tcW w:w="243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4" w:space="0" w:color="auto"/>
              <w:right w:val="single" w:sz="5" w:space="0" w:color="000000" w:themeColor="text1"/>
            </w:tcBorders>
            <w:shd w:val="clear" w:color="auto" w:fill="EEECE1" w:themeFill="background2"/>
            <w:vAlign w:val="center"/>
          </w:tcPr>
          <w:p w14:paraId="48B9CC06" w14:textId="77777777" w:rsidR="00BD23CB" w:rsidRPr="006244ED" w:rsidRDefault="00BD23CB" w:rsidP="00BD23CB">
            <w:pPr>
              <w:spacing w:line="276" w:lineRule="auto"/>
              <w:ind w:left="217"/>
              <w:jc w:val="center"/>
              <w:rPr>
                <w:sz w:val="26"/>
                <w:szCs w:val="26"/>
              </w:rPr>
            </w:pPr>
            <w:r w:rsidRPr="5DABB44D">
              <w:rPr>
                <w:b/>
                <w:bCs/>
                <w:sz w:val="26"/>
                <w:szCs w:val="26"/>
              </w:rPr>
              <w:t>Project</w:t>
            </w:r>
            <w:r w:rsidRPr="5DABB44D">
              <w:rPr>
                <w:b/>
                <w:bCs/>
                <w:spacing w:val="-8"/>
                <w:sz w:val="26"/>
                <w:szCs w:val="26"/>
              </w:rPr>
              <w:t xml:space="preserve"> </w:t>
            </w:r>
            <w:r w:rsidRPr="5DABB44D">
              <w:rPr>
                <w:b/>
                <w:bCs/>
                <w:sz w:val="26"/>
                <w:szCs w:val="26"/>
              </w:rPr>
              <w:t>Me</w:t>
            </w:r>
            <w:r w:rsidRPr="5DABB44D">
              <w:rPr>
                <w:b/>
                <w:bCs/>
                <w:spacing w:val="3"/>
                <w:sz w:val="26"/>
                <w:szCs w:val="26"/>
              </w:rPr>
              <w:t>n</w:t>
            </w:r>
            <w:r w:rsidRPr="5DABB44D">
              <w:rPr>
                <w:b/>
                <w:bCs/>
                <w:sz w:val="26"/>
                <w:szCs w:val="26"/>
              </w:rPr>
              <w:t>tor &amp;</w:t>
            </w:r>
            <w:r w:rsidRPr="5DABB44D">
              <w:rPr>
                <w:b/>
                <w:bCs/>
                <w:spacing w:val="-2"/>
                <w:sz w:val="26"/>
                <w:szCs w:val="26"/>
              </w:rPr>
              <w:t xml:space="preserve"> </w:t>
            </w:r>
            <w:r w:rsidRPr="5DABB44D">
              <w:rPr>
                <w:b/>
                <w:bCs/>
                <w:sz w:val="26"/>
                <w:szCs w:val="26"/>
              </w:rPr>
              <w:t>contact</w:t>
            </w:r>
            <w:r w:rsidRPr="5DABB44D">
              <w:rPr>
                <w:b/>
                <w:bCs/>
                <w:spacing w:val="-6"/>
                <w:sz w:val="26"/>
                <w:szCs w:val="26"/>
              </w:rPr>
              <w:t xml:space="preserve"> </w:t>
            </w:r>
            <w:r w:rsidRPr="5DABB44D">
              <w:rPr>
                <w:b/>
                <w:bCs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3"/>
            <w:tcBorders>
              <w:top w:val="single" w:sz="5" w:space="0" w:color="000000" w:themeColor="text1"/>
              <w:left w:val="single" w:sz="5" w:space="0" w:color="000000" w:themeColor="text1"/>
              <w:bottom w:val="single" w:sz="4" w:space="0" w:color="auto"/>
              <w:right w:val="single" w:sz="5" w:space="0" w:color="000000" w:themeColor="text1"/>
            </w:tcBorders>
            <w:vAlign w:val="center"/>
          </w:tcPr>
          <w:p w14:paraId="1AD4D880" w14:textId="77777777" w:rsidR="00BD23CB" w:rsidRPr="00585F21" w:rsidRDefault="00BD23CB" w:rsidP="00BD23CB">
            <w:pPr>
              <w:spacing w:line="276" w:lineRule="auto"/>
              <w:ind w:left="10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85F21">
              <w:rPr>
                <w:rFonts w:ascii="Times New Roman" w:hAnsi="Times New Roman" w:cs="Times New Roman"/>
                <w:sz w:val="26"/>
                <w:szCs w:val="26"/>
              </w:rPr>
              <w:t>Jan Samuelsson</w:t>
            </w:r>
          </w:p>
          <w:p w14:paraId="72826390" w14:textId="1623D44C" w:rsidR="00BD23CB" w:rsidRPr="00585F21" w:rsidRDefault="00BD23CB" w:rsidP="00BD23CB">
            <w:pPr>
              <w:spacing w:line="276" w:lineRule="auto"/>
              <w:ind w:left="10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85F21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10" w:history="1">
              <w:r w:rsidR="00ED408B" w:rsidRPr="00310E8D">
                <w:rPr>
                  <w:rStyle w:val="Hyperlink"/>
                  <w:rFonts w:ascii="Times New Roman" w:eastAsiaTheme="majorEastAsia" w:hAnsi="Times New Roman" w:cs="Times New Roman"/>
                  <w:sz w:val="26"/>
                  <w:szCs w:val="26"/>
                </w:rPr>
                <w:t>jan452@gmail.co</w:t>
              </w:r>
            </w:hyperlink>
            <w:r w:rsidR="00585F21" w:rsidRPr="00585F21">
              <w:rPr>
                <w:rStyle w:val="Hyperlink"/>
                <w:rFonts w:ascii="Times New Roman" w:eastAsiaTheme="majorEastAsia" w:hAnsi="Times New Roman" w:cs="Times New Roman"/>
                <w:sz w:val="26"/>
                <w:szCs w:val="26"/>
              </w:rPr>
              <w:t>m</w:t>
            </w:r>
          </w:p>
          <w:p w14:paraId="0F328CF1" w14:textId="27A1CCF5" w:rsidR="00BD23CB" w:rsidRPr="00585F21" w:rsidRDefault="00BD23CB" w:rsidP="00BD23CB">
            <w:pPr>
              <w:spacing w:line="276" w:lineRule="auto"/>
              <w:ind w:left="10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85F21">
              <w:rPr>
                <w:rFonts w:ascii="Times New Roman" w:hAnsi="Times New Roman" w:cs="Times New Roman"/>
                <w:sz w:val="26"/>
                <w:szCs w:val="26"/>
              </w:rPr>
              <w:t>Tel:  0</w:t>
            </w:r>
            <w:r w:rsidR="00BD4D6B">
              <w:rPr>
                <w:rFonts w:ascii="Times New Roman" w:hAnsi="Times New Roman" w:cs="Times New Roman"/>
                <w:sz w:val="26"/>
                <w:szCs w:val="26"/>
              </w:rPr>
              <w:t>12345678</w:t>
            </w:r>
          </w:p>
        </w:tc>
      </w:tr>
      <w:tr w:rsidR="00BD23CB" w:rsidRPr="006244ED" w14:paraId="064F1AC7" w14:textId="77777777" w:rsidTr="009300C8">
        <w:trPr>
          <w:trHeight w:hRule="exact" w:val="454"/>
          <w:jc w:val="right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7040272D" w14:textId="77777777" w:rsidR="00BD23CB" w:rsidRPr="006244ED" w:rsidRDefault="00BD23CB" w:rsidP="00BD23CB">
            <w:pPr>
              <w:spacing w:line="276" w:lineRule="auto"/>
              <w:ind w:left="210"/>
              <w:jc w:val="both"/>
              <w:rPr>
                <w:sz w:val="26"/>
                <w:szCs w:val="26"/>
              </w:rPr>
            </w:pPr>
            <w:r w:rsidRPr="5DABB44D">
              <w:rPr>
                <w:b/>
                <w:bCs/>
                <w:sz w:val="26"/>
                <w:szCs w:val="26"/>
              </w:rPr>
              <w:t>Te</w:t>
            </w:r>
            <w:r w:rsidRPr="5DABB44D">
              <w:rPr>
                <w:b/>
                <w:bCs/>
                <w:spacing w:val="2"/>
                <w:sz w:val="26"/>
                <w:szCs w:val="26"/>
              </w:rPr>
              <w:t>a</w:t>
            </w:r>
            <w:r w:rsidRPr="5DABB44D">
              <w:rPr>
                <w:b/>
                <w:bCs/>
                <w:sz w:val="26"/>
                <w:szCs w:val="26"/>
              </w:rPr>
              <w:t>m</w:t>
            </w:r>
            <w:r w:rsidRPr="5DABB44D">
              <w:rPr>
                <w:b/>
                <w:bCs/>
                <w:spacing w:val="-6"/>
                <w:sz w:val="26"/>
                <w:szCs w:val="26"/>
              </w:rPr>
              <w:t xml:space="preserve"> </w:t>
            </w:r>
            <w:r w:rsidRPr="5DABB44D">
              <w:rPr>
                <w:b/>
                <w:bCs/>
                <w:spacing w:val="-2"/>
                <w:sz w:val="26"/>
                <w:szCs w:val="26"/>
              </w:rPr>
              <w:t>m</w:t>
            </w:r>
            <w:r w:rsidRPr="5DABB44D">
              <w:rPr>
                <w:b/>
                <w:bCs/>
                <w:spacing w:val="2"/>
                <w:sz w:val="26"/>
                <w:szCs w:val="26"/>
              </w:rPr>
              <w:t>e</w:t>
            </w:r>
            <w:r w:rsidRPr="5DABB44D">
              <w:rPr>
                <w:b/>
                <w:bCs/>
                <w:sz w:val="26"/>
                <w:szCs w:val="26"/>
              </w:rPr>
              <w:t>mbers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14:paraId="682BDCCF" w14:textId="77777777" w:rsidR="00BD23CB" w:rsidRPr="006244ED" w:rsidRDefault="00BD23CB" w:rsidP="00BD23CB">
            <w:pPr>
              <w:spacing w:line="276" w:lineRule="auto"/>
              <w:ind w:left="995" w:right="997"/>
              <w:jc w:val="both"/>
              <w:rPr>
                <w:b/>
                <w:bCs/>
                <w:sz w:val="26"/>
                <w:szCs w:val="26"/>
              </w:rPr>
            </w:pPr>
            <w:r w:rsidRPr="5DABB44D">
              <w:rPr>
                <w:b/>
                <w:bCs/>
                <w:w w:val="99"/>
                <w:sz w:val="26"/>
                <w:szCs w:val="26"/>
              </w:rPr>
              <w:t>N</w:t>
            </w:r>
            <w:r w:rsidRPr="5DABB44D">
              <w:rPr>
                <w:b/>
                <w:bCs/>
                <w:spacing w:val="2"/>
                <w:w w:val="99"/>
                <w:sz w:val="26"/>
                <w:szCs w:val="26"/>
              </w:rPr>
              <w:t>a</w:t>
            </w:r>
            <w:r w:rsidRPr="5DABB44D">
              <w:rPr>
                <w:b/>
                <w:bCs/>
                <w:spacing w:val="-2"/>
                <w:w w:val="99"/>
                <w:sz w:val="26"/>
                <w:szCs w:val="26"/>
              </w:rPr>
              <w:t>m</w:t>
            </w:r>
            <w:r w:rsidRPr="5DABB44D">
              <w:rPr>
                <w:b/>
                <w:bCs/>
                <w:w w:val="99"/>
                <w:sz w:val="26"/>
                <w:szCs w:val="26"/>
              </w:rPr>
              <w:t>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14:paraId="75C2EDF4" w14:textId="77777777" w:rsidR="00BD23CB" w:rsidRPr="006244ED" w:rsidRDefault="00BD23CB" w:rsidP="00BD23CB">
            <w:pPr>
              <w:spacing w:line="276" w:lineRule="auto"/>
              <w:ind w:right="1448"/>
              <w:jc w:val="center"/>
              <w:rPr>
                <w:b/>
                <w:bCs/>
                <w:sz w:val="26"/>
                <w:szCs w:val="26"/>
              </w:rPr>
            </w:pPr>
            <w:r w:rsidRPr="5DABB44D">
              <w:rPr>
                <w:b/>
                <w:bCs/>
                <w:w w:val="99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14:paraId="522F940A" w14:textId="77777777" w:rsidR="00BD23CB" w:rsidRPr="006244ED" w:rsidRDefault="00BD23CB" w:rsidP="00BD23CB">
            <w:pPr>
              <w:spacing w:line="276" w:lineRule="auto"/>
              <w:ind w:left="590" w:right="593"/>
              <w:jc w:val="both"/>
              <w:rPr>
                <w:b/>
                <w:bCs/>
                <w:sz w:val="26"/>
                <w:szCs w:val="26"/>
              </w:rPr>
            </w:pPr>
            <w:r w:rsidRPr="5DABB44D">
              <w:rPr>
                <w:b/>
                <w:bCs/>
                <w:w w:val="99"/>
                <w:sz w:val="26"/>
                <w:szCs w:val="26"/>
              </w:rPr>
              <w:t>Tel</w:t>
            </w:r>
          </w:p>
        </w:tc>
      </w:tr>
      <w:tr w:rsidR="00B072A9" w:rsidRPr="006244ED" w14:paraId="611BB164" w14:textId="77777777" w:rsidTr="009300C8">
        <w:trPr>
          <w:trHeight w:hRule="exact" w:val="566"/>
          <w:jc w:val="right"/>
        </w:trPr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C30149" w14:textId="77777777" w:rsidR="00B072A9" w:rsidRPr="006244ED" w:rsidRDefault="00B072A9" w:rsidP="00BD23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521D1" w14:textId="05D5B8D5" w:rsidR="00B072A9" w:rsidRPr="00D34830" w:rsidRDefault="00D34830" w:rsidP="00BD23CB">
            <w:pPr>
              <w:spacing w:line="276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Tăng Ngọc Tuân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F0FAA" w14:textId="2D2C35AE" w:rsidR="00B072A9" w:rsidRPr="004C7429" w:rsidRDefault="004C7429" w:rsidP="00BD23CB">
            <w:pPr>
              <w:spacing w:line="276" w:lineRule="auto"/>
              <w:jc w:val="both"/>
              <w:rPr>
                <w:lang w:val="vi-VN"/>
              </w:rPr>
            </w:pPr>
            <w:r>
              <w:t>tuan3110272</w:t>
            </w:r>
            <w:r>
              <w:rPr>
                <w:lang w:val="vi-VN"/>
              </w:rPr>
              <w:t>@gmail.com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8C432" w14:textId="6F1C1B44" w:rsidR="00B072A9" w:rsidRPr="78390A88" w:rsidRDefault="004C7429" w:rsidP="00BD23CB">
            <w:pPr>
              <w:spacing w:line="276" w:lineRule="auto"/>
              <w:contextualSpacing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0935403594</w:t>
            </w:r>
          </w:p>
        </w:tc>
      </w:tr>
      <w:tr w:rsidR="00B072A9" w:rsidRPr="006244ED" w14:paraId="717E3AE9" w14:textId="77777777" w:rsidTr="009300C8">
        <w:trPr>
          <w:trHeight w:hRule="exact" w:val="566"/>
          <w:jc w:val="right"/>
        </w:trPr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7133A6" w14:textId="77777777" w:rsidR="00B072A9" w:rsidRPr="006244ED" w:rsidRDefault="00B072A9" w:rsidP="00BD23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75DD7" w14:textId="6D6CF8F5" w:rsidR="00B072A9" w:rsidRPr="00D34830" w:rsidRDefault="00D34830" w:rsidP="00BD23CB">
            <w:pPr>
              <w:spacing w:line="276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Trần</w:t>
            </w:r>
            <w:r>
              <w:rPr>
                <w:sz w:val="26"/>
                <w:szCs w:val="26"/>
                <w:lang w:val="vi-VN"/>
              </w:rPr>
              <w:t xml:space="preserve"> Thanh Vũ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7E8BA" w14:textId="038AB0ED" w:rsidR="00B072A9" w:rsidRPr="006244ED" w:rsidRDefault="000E0C85" w:rsidP="00BD23CB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0E0C85">
              <w:rPr>
                <w:sz w:val="26"/>
                <w:szCs w:val="26"/>
              </w:rPr>
              <w:t>vutv579@gmail.com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82FCB" w14:textId="35C88989" w:rsidR="00B072A9" w:rsidRPr="006244ED" w:rsidRDefault="000E0C85" w:rsidP="00BD23CB">
            <w:pPr>
              <w:spacing w:line="276" w:lineRule="auto"/>
              <w:contextualSpacing/>
              <w:jc w:val="both"/>
              <w:rPr>
                <w:color w:val="000000" w:themeColor="text1"/>
                <w:sz w:val="26"/>
                <w:szCs w:val="26"/>
              </w:rPr>
            </w:pPr>
            <w:r w:rsidRPr="000E0C85">
              <w:rPr>
                <w:color w:val="000000" w:themeColor="text1"/>
                <w:sz w:val="26"/>
                <w:szCs w:val="26"/>
              </w:rPr>
              <w:t>0702374029</w:t>
            </w:r>
          </w:p>
        </w:tc>
      </w:tr>
      <w:tr w:rsidR="00B072A9" w:rsidRPr="006244ED" w14:paraId="0CBF4155" w14:textId="77777777" w:rsidTr="009300C8">
        <w:trPr>
          <w:trHeight w:hRule="exact" w:val="566"/>
          <w:jc w:val="right"/>
        </w:trPr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2A6F761" w14:textId="77777777" w:rsidR="00B072A9" w:rsidRPr="006244ED" w:rsidRDefault="00B072A9" w:rsidP="00BD23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D0C19" w14:textId="7D449E5F" w:rsidR="00B072A9" w:rsidRPr="00D34830" w:rsidRDefault="00D34830" w:rsidP="00BD23CB">
            <w:pPr>
              <w:spacing w:line="276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Trần</w:t>
            </w:r>
            <w:r>
              <w:rPr>
                <w:sz w:val="26"/>
                <w:szCs w:val="26"/>
                <w:lang w:val="vi-VN"/>
              </w:rPr>
              <w:t xml:space="preserve"> Phúc Nhân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5D5FA" w14:textId="0A1A4E0E" w:rsidR="00B072A9" w:rsidRDefault="006E7A1B" w:rsidP="00BD23CB">
            <w:pPr>
              <w:spacing w:line="276" w:lineRule="auto"/>
              <w:jc w:val="both"/>
            </w:pPr>
            <w:r w:rsidRPr="006E7A1B">
              <w:t>Phucnhant@gmail.com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EA8D2" w14:textId="33C301EB" w:rsidR="00B072A9" w:rsidRPr="006244ED" w:rsidRDefault="006E7A1B" w:rsidP="00BD23CB">
            <w:pPr>
              <w:spacing w:line="276" w:lineRule="auto"/>
              <w:contextualSpacing/>
              <w:jc w:val="both"/>
              <w:rPr>
                <w:color w:val="000000" w:themeColor="text1"/>
                <w:sz w:val="26"/>
                <w:szCs w:val="26"/>
              </w:rPr>
            </w:pPr>
            <w:r w:rsidRPr="006E7A1B">
              <w:rPr>
                <w:color w:val="000000" w:themeColor="text1"/>
                <w:sz w:val="26"/>
                <w:szCs w:val="26"/>
              </w:rPr>
              <w:t>0865003881</w:t>
            </w:r>
          </w:p>
        </w:tc>
      </w:tr>
      <w:tr w:rsidR="00B072A9" w:rsidRPr="006244ED" w14:paraId="37EAFF65" w14:textId="77777777" w:rsidTr="009300C8">
        <w:trPr>
          <w:trHeight w:hRule="exact" w:val="559"/>
          <w:jc w:val="right"/>
        </w:trPr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03A0078" w14:textId="77777777" w:rsidR="00B072A9" w:rsidRPr="006244ED" w:rsidRDefault="00B072A9" w:rsidP="00BD23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0C3F9" w14:textId="37FBEEC4" w:rsidR="00B072A9" w:rsidRPr="00D34830" w:rsidRDefault="00D34830" w:rsidP="00BD23CB">
            <w:pPr>
              <w:spacing w:line="276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Huỳnh</w:t>
            </w:r>
            <w:r>
              <w:rPr>
                <w:sz w:val="26"/>
                <w:szCs w:val="26"/>
                <w:lang w:val="vi-VN"/>
              </w:rPr>
              <w:t xml:space="preserve"> Anh Tuấn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B1322" w14:textId="6A6C3262" w:rsidR="00B072A9" w:rsidRPr="004C7429" w:rsidRDefault="004C7429" w:rsidP="00BD23CB">
            <w:pPr>
              <w:spacing w:line="276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anhtuan2003147</w:t>
            </w:r>
            <w:r>
              <w:rPr>
                <w:sz w:val="26"/>
                <w:szCs w:val="26"/>
                <w:lang w:val="vi-VN"/>
              </w:rPr>
              <w:t>@gmail.com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9B393" w14:textId="547D2D66" w:rsidR="00B072A9" w:rsidRPr="006244ED" w:rsidRDefault="004C7429" w:rsidP="00BD23CB">
            <w:pPr>
              <w:spacing w:line="276" w:lineRule="auto"/>
              <w:contextualSpacing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0369705323</w:t>
            </w:r>
          </w:p>
        </w:tc>
      </w:tr>
      <w:tr w:rsidR="00B072A9" w:rsidRPr="006244ED" w14:paraId="1FF5407F" w14:textId="77777777" w:rsidTr="009300C8">
        <w:trPr>
          <w:trHeight w:hRule="exact" w:val="559"/>
          <w:jc w:val="right"/>
        </w:trPr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D549C3C" w14:textId="77777777" w:rsidR="00B072A9" w:rsidRPr="006244ED" w:rsidRDefault="00B072A9" w:rsidP="00BD23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A7BC5" w14:textId="486364FA" w:rsidR="00B072A9" w:rsidRPr="006244ED" w:rsidRDefault="00B072A9" w:rsidP="00BD23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B0377" w14:textId="2208D86C" w:rsidR="00B072A9" w:rsidRPr="006244ED" w:rsidRDefault="00B072A9" w:rsidP="00BD23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0D056" w14:textId="4051ED49" w:rsidR="00B072A9" w:rsidRPr="006244ED" w:rsidRDefault="00B072A9" w:rsidP="2216791C">
            <w:pPr>
              <w:spacing w:line="276" w:lineRule="auto"/>
              <w:contextualSpacing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</w:tbl>
    <w:p w14:paraId="52C0314B" w14:textId="4D5482B1" w:rsidR="2E8B842F" w:rsidRDefault="2E8B842F"/>
    <w:p w14:paraId="3E26A8AD" w14:textId="6C21CFA9" w:rsidR="00A131BA" w:rsidRDefault="00A131BA"/>
    <w:p w14:paraId="682865ED" w14:textId="77777777" w:rsidR="00A131BA" w:rsidRDefault="00A131BA"/>
    <w:p w14:paraId="3820190A" w14:textId="3B65B3ED" w:rsidR="05CC0BD0" w:rsidRDefault="05CC0BD0"/>
    <w:tbl>
      <w:tblPr>
        <w:tblStyle w:val="TableGrid0"/>
        <w:tblW w:w="9574" w:type="dxa"/>
        <w:tblInd w:w="7" w:type="dxa"/>
        <w:tblCellMar>
          <w:top w:w="8" w:type="dxa"/>
          <w:left w:w="107" w:type="dxa"/>
          <w:right w:w="92" w:type="dxa"/>
        </w:tblCellMar>
        <w:tblLook w:val="04A0" w:firstRow="1" w:lastRow="0" w:firstColumn="1" w:lastColumn="0" w:noHBand="0" w:noVBand="1"/>
      </w:tblPr>
      <w:tblGrid>
        <w:gridCol w:w="2086"/>
        <w:gridCol w:w="2431"/>
        <w:gridCol w:w="1442"/>
        <w:gridCol w:w="3615"/>
      </w:tblGrid>
      <w:tr w:rsidR="00611369" w:rsidRPr="007C2E91" w14:paraId="1B2C3D3A" w14:textId="77777777" w:rsidTr="00130EED">
        <w:trPr>
          <w:trHeight w:val="324"/>
        </w:trPr>
        <w:tc>
          <w:tcPr>
            <w:tcW w:w="2086" w:type="dxa"/>
            <w:tcBorders>
              <w:top w:val="single" w:sz="4" w:space="0" w:color="666666"/>
              <w:left w:val="single" w:sz="4" w:space="0" w:color="666666"/>
              <w:bottom w:val="single" w:sz="2" w:space="0" w:color="CCCCCC"/>
              <w:right w:val="nil"/>
            </w:tcBorders>
          </w:tcPr>
          <w:p w14:paraId="7A7F478B" w14:textId="77777777" w:rsidR="00611369" w:rsidRPr="007C2E91" w:rsidRDefault="00611369" w:rsidP="00611369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88" w:type="dxa"/>
            <w:gridSpan w:val="3"/>
            <w:tcBorders>
              <w:top w:val="single" w:sz="4" w:space="0" w:color="666666"/>
              <w:left w:val="nil"/>
              <w:bottom w:val="single" w:sz="2" w:space="0" w:color="CCCCCC"/>
              <w:right w:val="single" w:sz="4" w:space="0" w:color="666666"/>
            </w:tcBorders>
          </w:tcPr>
          <w:p w14:paraId="7FE8A5C4" w14:textId="77777777" w:rsidR="00611369" w:rsidRPr="007C2E91" w:rsidRDefault="00611369" w:rsidP="00611369">
            <w:pPr>
              <w:spacing w:line="259" w:lineRule="auto"/>
              <w:ind w:left="1393"/>
              <w:rPr>
                <w:rFonts w:ascii="Times New Roman" w:hAnsi="Times New Roman" w:cs="Times New Roman"/>
                <w:sz w:val="26"/>
                <w:szCs w:val="26"/>
              </w:rPr>
            </w:pPr>
            <w:r w:rsidRPr="007C2E9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DOCUMENT NAME</w:t>
            </w:r>
            <w:r w:rsidRPr="007C2E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611369" w:rsidRPr="007C2E91" w14:paraId="448A439D" w14:textId="77777777" w:rsidTr="00130EED">
        <w:trPr>
          <w:trHeight w:val="312"/>
        </w:trPr>
        <w:tc>
          <w:tcPr>
            <w:tcW w:w="208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B3598A4" w14:textId="77777777" w:rsidR="00611369" w:rsidRPr="007C2E91" w:rsidRDefault="00611369" w:rsidP="00611369">
            <w:pPr>
              <w:spacing w:line="259" w:lineRule="auto"/>
              <w:ind w:left="1"/>
              <w:rPr>
                <w:rFonts w:ascii="Times New Roman" w:hAnsi="Times New Roman" w:cs="Times New Roman"/>
                <w:sz w:val="26"/>
                <w:szCs w:val="26"/>
              </w:rPr>
            </w:pPr>
            <w:r w:rsidRPr="007C2E9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Document Title</w:t>
            </w:r>
            <w:r w:rsidRPr="007C2E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7488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22D7265" w14:textId="77777777" w:rsidR="00611369" w:rsidRPr="007C2E91" w:rsidRDefault="00454F5A" w:rsidP="00454F5A">
            <w:pPr>
              <w:spacing w:line="259" w:lineRule="auto"/>
              <w:ind w:left="2"/>
              <w:rPr>
                <w:rFonts w:ascii="Times New Roman" w:hAnsi="Times New Roman" w:cs="Times New Roman"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sz w:val="26"/>
                <w:szCs w:val="26"/>
              </w:rPr>
              <w:t>Project plan</w:t>
            </w:r>
            <w:r w:rsidR="00611369" w:rsidRPr="007C2E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611369" w:rsidRPr="007C2E91" w14:paraId="2E297DC5" w14:textId="77777777" w:rsidTr="00130EED">
        <w:trPr>
          <w:trHeight w:val="307"/>
        </w:trPr>
        <w:tc>
          <w:tcPr>
            <w:tcW w:w="208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750BD59" w14:textId="77777777" w:rsidR="00611369" w:rsidRPr="007C2E91" w:rsidRDefault="00611369" w:rsidP="00611369">
            <w:pPr>
              <w:spacing w:line="259" w:lineRule="auto"/>
              <w:ind w:left="1"/>
              <w:rPr>
                <w:rFonts w:ascii="Times New Roman" w:hAnsi="Times New Roman" w:cs="Times New Roman"/>
                <w:sz w:val="26"/>
                <w:szCs w:val="26"/>
              </w:rPr>
            </w:pPr>
            <w:r w:rsidRPr="007C2E9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Author(s)</w:t>
            </w:r>
            <w:r w:rsidRPr="007C2E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7488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F7CB49B" w14:textId="4B562C90" w:rsidR="00611369" w:rsidRPr="00D34830" w:rsidRDefault="00D34830" w:rsidP="00611369">
            <w:pPr>
              <w:spacing w:line="259" w:lineRule="auto"/>
              <w:ind w:left="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Group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5</w:t>
            </w:r>
          </w:p>
        </w:tc>
      </w:tr>
      <w:tr w:rsidR="00611369" w:rsidRPr="007C2E91" w14:paraId="75ECB728" w14:textId="77777777" w:rsidTr="009300C8">
        <w:trPr>
          <w:trHeight w:val="305"/>
        </w:trPr>
        <w:tc>
          <w:tcPr>
            <w:tcW w:w="208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14:paraId="1865C866" w14:textId="77777777" w:rsidR="00611369" w:rsidRPr="007C2E91" w:rsidRDefault="00611369" w:rsidP="00611369">
            <w:pPr>
              <w:spacing w:line="259" w:lineRule="auto"/>
              <w:ind w:left="1"/>
              <w:rPr>
                <w:rFonts w:ascii="Times New Roman" w:hAnsi="Times New Roman" w:cs="Times New Roman"/>
                <w:sz w:val="26"/>
                <w:szCs w:val="26"/>
              </w:rPr>
            </w:pPr>
            <w:r w:rsidRPr="007C2E9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  <w:r w:rsidRPr="007C2E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14:paraId="13C5B22C" w14:textId="66AD4CD2" w:rsidR="00611369" w:rsidRPr="007C2E91" w:rsidRDefault="00D34830" w:rsidP="00601D76">
            <w:pPr>
              <w:spacing w:line="259" w:lineRule="auto"/>
              <w:ind w:left="2"/>
              <w:rPr>
                <w:rFonts w:ascii="Times New Roman" w:hAnsi="Times New Roman" w:cs="Times New Roman"/>
                <w:sz w:val="26"/>
                <w:szCs w:val="26"/>
              </w:rPr>
            </w:pPr>
            <w:del w:id="8" w:author="tăng ngọc tuân" w:date="2023-12-03T16:13:00Z">
              <w:r w:rsidDel="008127D8">
                <w:rPr>
                  <w:rFonts w:ascii="Times New Roman" w:hAnsi="Times New Roman" w:cs="Times New Roman"/>
                  <w:sz w:val="26"/>
                  <w:szCs w:val="26"/>
                </w:rPr>
                <w:delText>26</w:delText>
              </w:r>
              <w:r w:rsidR="00601D76" w:rsidDel="008127D8">
                <w:rPr>
                  <w:rFonts w:ascii="Times New Roman" w:hAnsi="Times New Roman" w:cs="Times New Roman"/>
                  <w:sz w:val="26"/>
                  <w:szCs w:val="26"/>
                </w:rPr>
                <w:delText xml:space="preserve"> September</w:delText>
              </w:r>
            </w:del>
            <w:ins w:id="9" w:author="tăng ngọc tuân" w:date="2023-12-03T16:13:00Z">
              <w:r w:rsidR="008127D8">
                <w:rPr>
                  <w:rFonts w:ascii="Times New Roman" w:hAnsi="Times New Roman" w:cs="Times New Roman"/>
                  <w:sz w:val="26"/>
                  <w:szCs w:val="26"/>
                </w:rPr>
                <w:t>30 November</w:t>
              </w:r>
            </w:ins>
            <w:r w:rsidR="00601D7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</w:tc>
        <w:tc>
          <w:tcPr>
            <w:tcW w:w="144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14:paraId="2250EF8B" w14:textId="77777777" w:rsidR="00611369" w:rsidRPr="007C2E91" w:rsidRDefault="00611369" w:rsidP="00611369">
            <w:pPr>
              <w:spacing w:line="259" w:lineRule="auto"/>
              <w:ind w:left="1"/>
              <w:rPr>
                <w:rFonts w:ascii="Times New Roman" w:hAnsi="Times New Roman" w:cs="Times New Roman"/>
                <w:sz w:val="26"/>
                <w:szCs w:val="26"/>
              </w:rPr>
            </w:pPr>
            <w:r w:rsidRPr="007C2E9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File name: </w:t>
            </w:r>
          </w:p>
        </w:tc>
        <w:tc>
          <w:tcPr>
            <w:tcW w:w="36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14:paraId="16026BC2" w14:textId="255027D4" w:rsidR="00611369" w:rsidRPr="007C2E91" w:rsidRDefault="006747C0" w:rsidP="00411FC2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sz w:val="26"/>
                <w:szCs w:val="26"/>
              </w:rPr>
              <w:t>Project Plan</w:t>
            </w:r>
            <w:r w:rsidR="00411FC2" w:rsidRPr="007C2E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676D7" w:rsidRPr="007C2E91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62026C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A131B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30126244" w14:textId="5C11CE31" w:rsidR="2E8B842F" w:rsidRDefault="2E8B842F"/>
    <w:p w14:paraId="238868A5" w14:textId="77777777" w:rsidR="00F37E05" w:rsidRDefault="00611369" w:rsidP="00F37E05">
      <w:pPr>
        <w:spacing w:after="65" w:line="238" w:lineRule="auto"/>
        <w:ind w:right="6746"/>
        <w:jc w:val="right"/>
        <w:rPr>
          <w:rFonts w:ascii="Times New Roman" w:eastAsia="Times New Roman" w:hAnsi="Times New Roman" w:cs="Times New Roman"/>
          <w:b/>
        </w:rPr>
      </w:pPr>
      <w:r w:rsidRPr="007C2E91">
        <w:rPr>
          <w:rFonts w:ascii="Times New Roman" w:eastAsia="Times New Roman" w:hAnsi="Times New Roman" w:cs="Times New Roman"/>
          <w:b/>
        </w:rPr>
        <w:t xml:space="preserve">  </w:t>
      </w:r>
      <w:r w:rsidRPr="007C2E91"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432342E8" w14:textId="31DC27BF" w:rsidR="00611369" w:rsidRPr="001377A6" w:rsidRDefault="00611369" w:rsidP="001377A6">
      <w:pPr>
        <w:spacing w:after="65" w:line="238" w:lineRule="auto"/>
        <w:ind w:right="-469"/>
        <w:jc w:val="center"/>
        <w:rPr>
          <w:rFonts w:ascii="Times New Roman" w:hAnsi="Times New Roman" w:cs="Times New Roman"/>
          <w:b/>
        </w:rPr>
      </w:pPr>
      <w:r w:rsidRPr="001377A6">
        <w:rPr>
          <w:rFonts w:ascii="Times New Roman" w:hAnsi="Times New Roman" w:cs="Times New Roman"/>
          <w:b/>
          <w:sz w:val="26"/>
        </w:rPr>
        <w:t>REVISION HISTORY</w:t>
      </w:r>
    </w:p>
    <w:p w14:paraId="3ACA8444" w14:textId="77777777" w:rsidR="00F37E05" w:rsidRPr="00F37E05" w:rsidRDefault="00F37E05" w:rsidP="00F37E05"/>
    <w:tbl>
      <w:tblPr>
        <w:tblStyle w:val="TableGrid0"/>
        <w:tblW w:w="9577" w:type="dxa"/>
        <w:tblInd w:w="8" w:type="dxa"/>
        <w:tblCellMar>
          <w:top w:w="6" w:type="dxa"/>
          <w:left w:w="107" w:type="dxa"/>
          <w:right w:w="52" w:type="dxa"/>
        </w:tblCellMar>
        <w:tblLook w:val="04A0" w:firstRow="1" w:lastRow="0" w:firstColumn="1" w:lastColumn="0" w:noHBand="0" w:noVBand="1"/>
      </w:tblPr>
      <w:tblGrid>
        <w:gridCol w:w="1188"/>
        <w:gridCol w:w="2971"/>
        <w:gridCol w:w="1980"/>
        <w:gridCol w:w="3438"/>
      </w:tblGrid>
      <w:tr w:rsidR="00611369" w:rsidRPr="007C2E91" w14:paraId="64D84B7F" w14:textId="77777777" w:rsidTr="00611369">
        <w:trPr>
          <w:trHeight w:val="304"/>
        </w:trPr>
        <w:tc>
          <w:tcPr>
            <w:tcW w:w="1188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0640F135" w14:textId="77777777" w:rsidR="00611369" w:rsidRPr="007C2E91" w:rsidRDefault="00611369" w:rsidP="00611369">
            <w:pPr>
              <w:spacing w:line="259" w:lineRule="auto"/>
              <w:rPr>
                <w:rFonts w:ascii="Times New Roman" w:hAnsi="Times New Roman" w:cs="Times New Roman"/>
                <w:szCs w:val="24"/>
              </w:rPr>
            </w:pPr>
            <w:r w:rsidRPr="007C2E91">
              <w:rPr>
                <w:rFonts w:ascii="Times New Roman" w:eastAsia="Times New Roman" w:hAnsi="Times New Roman" w:cs="Times New Roman"/>
                <w:b/>
                <w:szCs w:val="24"/>
              </w:rPr>
              <w:t>Version</w:t>
            </w:r>
            <w:r w:rsidRPr="007C2E91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29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04724331" w14:textId="77777777" w:rsidR="00611369" w:rsidRPr="007C2E91" w:rsidRDefault="00611369" w:rsidP="00611369">
            <w:pPr>
              <w:spacing w:line="259" w:lineRule="auto"/>
              <w:rPr>
                <w:rFonts w:ascii="Times New Roman" w:hAnsi="Times New Roman" w:cs="Times New Roman"/>
                <w:szCs w:val="24"/>
              </w:rPr>
            </w:pPr>
            <w:r w:rsidRPr="007C2E91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Person(s) </w:t>
            </w:r>
          </w:p>
        </w:tc>
        <w:tc>
          <w:tcPr>
            <w:tcW w:w="198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2E886679" w14:textId="77777777" w:rsidR="00611369" w:rsidRPr="007C2E91" w:rsidRDefault="00611369" w:rsidP="00611369">
            <w:pPr>
              <w:spacing w:line="259" w:lineRule="auto"/>
              <w:ind w:left="1"/>
              <w:rPr>
                <w:rFonts w:ascii="Times New Roman" w:hAnsi="Times New Roman" w:cs="Times New Roman"/>
                <w:szCs w:val="24"/>
              </w:rPr>
            </w:pPr>
            <w:r w:rsidRPr="007C2E91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Date </w:t>
            </w:r>
          </w:p>
        </w:tc>
        <w:tc>
          <w:tcPr>
            <w:tcW w:w="3438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41D00839" w14:textId="77777777" w:rsidR="00611369" w:rsidRPr="007C2E91" w:rsidRDefault="00611369" w:rsidP="00611369">
            <w:pPr>
              <w:spacing w:line="259" w:lineRule="auto"/>
              <w:ind w:left="1"/>
              <w:rPr>
                <w:rFonts w:ascii="Times New Roman" w:hAnsi="Times New Roman" w:cs="Times New Roman"/>
                <w:szCs w:val="24"/>
              </w:rPr>
            </w:pPr>
            <w:r w:rsidRPr="007C2E91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Description </w:t>
            </w:r>
          </w:p>
        </w:tc>
      </w:tr>
      <w:tr w:rsidR="00611369" w:rsidRPr="007C2E91" w14:paraId="2F61F9ED" w14:textId="77777777" w:rsidTr="00611369">
        <w:trPr>
          <w:trHeight w:val="328"/>
        </w:trPr>
        <w:tc>
          <w:tcPr>
            <w:tcW w:w="1188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8D52A57" w14:textId="77777777" w:rsidR="00611369" w:rsidRPr="007C2E91" w:rsidRDefault="0026431E" w:rsidP="00611369">
            <w:pPr>
              <w:spacing w:line="259" w:lineRule="auto"/>
              <w:rPr>
                <w:rFonts w:ascii="Times New Roman" w:hAnsi="Times New Roman" w:cs="Times New Roman"/>
                <w:szCs w:val="24"/>
              </w:rPr>
            </w:pPr>
            <w:r w:rsidRPr="007C2E91">
              <w:rPr>
                <w:rFonts w:ascii="Times New Roman" w:eastAsia="Times New Roman" w:hAnsi="Times New Roman" w:cs="Times New Roman"/>
                <w:b/>
                <w:szCs w:val="24"/>
              </w:rPr>
              <w:t>1.0</w:t>
            </w:r>
          </w:p>
        </w:tc>
        <w:tc>
          <w:tcPr>
            <w:tcW w:w="29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4C63855" w14:textId="71C7640D" w:rsidR="00611369" w:rsidRPr="00944B79" w:rsidRDefault="00944B79" w:rsidP="00611369">
            <w:pPr>
              <w:spacing w:line="259" w:lineRule="auto"/>
              <w:rPr>
                <w:rFonts w:ascii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Cs w:val="24"/>
              </w:rPr>
              <w:t>Tang</w:t>
            </w:r>
            <w:r>
              <w:rPr>
                <w:rFonts w:ascii="Times New Roman" w:hAnsi="Times New Roman" w:cs="Times New Roman"/>
                <w:szCs w:val="24"/>
                <w:lang w:val="vi-VN"/>
              </w:rPr>
              <w:t xml:space="preserve"> Ngoc Tuan</w:t>
            </w:r>
          </w:p>
        </w:tc>
        <w:tc>
          <w:tcPr>
            <w:tcW w:w="198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36BB77F" w14:textId="1C42824F" w:rsidR="00611369" w:rsidRPr="00944B79" w:rsidRDefault="00944B79" w:rsidP="005120E5">
            <w:pPr>
              <w:spacing w:line="259" w:lineRule="auto"/>
              <w:ind w:left="1"/>
              <w:rPr>
                <w:rFonts w:ascii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Cs w:val="24"/>
                <w:lang w:val="vi-VN"/>
              </w:rPr>
              <w:t>----</w:t>
            </w:r>
          </w:p>
        </w:tc>
        <w:tc>
          <w:tcPr>
            <w:tcW w:w="3438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66B59D5" w14:textId="27EA6B96" w:rsidR="00611369" w:rsidRPr="00944B79" w:rsidRDefault="00944B79" w:rsidP="00611369">
            <w:pPr>
              <w:spacing w:line="259" w:lineRule="auto"/>
              <w:ind w:left="1"/>
              <w:rPr>
                <w:rFonts w:ascii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Cs w:val="24"/>
                <w:lang w:val="vi-VN"/>
              </w:rPr>
              <w:t>Create basic data</w:t>
            </w:r>
          </w:p>
        </w:tc>
      </w:tr>
      <w:tr w:rsidR="00F77318" w:rsidRPr="007C2E91" w14:paraId="13977F85" w14:textId="77777777" w:rsidTr="00611369">
        <w:trPr>
          <w:trHeight w:val="328"/>
        </w:trPr>
        <w:tc>
          <w:tcPr>
            <w:tcW w:w="1188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FC389D6" w14:textId="677500C5" w:rsidR="00F77318" w:rsidRPr="007C2E91" w:rsidRDefault="00F77318" w:rsidP="00611369">
            <w:pPr>
              <w:spacing w:line="259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1.1</w:t>
            </w:r>
          </w:p>
        </w:tc>
        <w:tc>
          <w:tcPr>
            <w:tcW w:w="29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B8BB53B" w14:textId="0E626420" w:rsidR="00F77318" w:rsidRPr="00944B79" w:rsidRDefault="00944B79" w:rsidP="00611369">
            <w:pPr>
              <w:spacing w:line="259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Tang</w:t>
            </w:r>
            <w:r>
              <w:rPr>
                <w:rFonts w:ascii="Times New Roman" w:hAnsi="Times New Roman" w:cs="Times New Roman"/>
                <w:lang w:val="vi-VN"/>
              </w:rPr>
              <w:t xml:space="preserve"> Ngoc Tuan</w:t>
            </w:r>
          </w:p>
        </w:tc>
        <w:tc>
          <w:tcPr>
            <w:tcW w:w="198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9B464C9" w14:textId="3183DE20" w:rsidR="00F77318" w:rsidRPr="00944B79" w:rsidRDefault="008127D8" w:rsidP="005120E5">
            <w:pPr>
              <w:spacing w:line="259" w:lineRule="auto"/>
              <w:ind w:left="1"/>
              <w:rPr>
                <w:rFonts w:ascii="Times New Roman" w:hAnsi="Times New Roman" w:cs="Times New Roman"/>
                <w:lang w:val="vi-VN"/>
              </w:rPr>
            </w:pPr>
            <w:ins w:id="10" w:author="tăng ngọc tuân" w:date="2023-12-03T16:13:00Z">
              <w:r>
                <w:rPr>
                  <w:rFonts w:ascii="Times New Roman" w:hAnsi="Times New Roman" w:cs="Times New Roman"/>
                </w:rPr>
                <w:t>30</w:t>
              </w:r>
            </w:ins>
            <w:del w:id="11" w:author="tăng ngọc tuân" w:date="2023-12-03T16:13:00Z">
              <w:r w:rsidR="00944B79" w:rsidDel="008127D8">
                <w:rPr>
                  <w:rFonts w:ascii="Times New Roman" w:hAnsi="Times New Roman" w:cs="Times New Roman"/>
                </w:rPr>
                <w:delText>11</w:delText>
              </w:r>
            </w:del>
            <w:r w:rsidR="00944B79">
              <w:rPr>
                <w:rFonts w:ascii="Times New Roman" w:hAnsi="Times New Roman" w:cs="Times New Roman"/>
                <w:lang w:val="vi-VN"/>
              </w:rPr>
              <w:t>-11-2023</w:t>
            </w:r>
          </w:p>
        </w:tc>
        <w:tc>
          <w:tcPr>
            <w:tcW w:w="3438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88B5061" w14:textId="7B86383E" w:rsidR="00F77318" w:rsidRPr="00944B79" w:rsidRDefault="00944B79" w:rsidP="00611369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</w:rPr>
              <w:t>WBS</w:t>
            </w:r>
            <w:r>
              <w:rPr>
                <w:rFonts w:ascii="Times New Roman" w:hAnsi="Times New Roman" w:cs="Times New Roman"/>
                <w:color w:val="000000"/>
                <w:lang w:val="vi-VN"/>
              </w:rPr>
              <w:t xml:space="preserve"> </w:t>
            </w:r>
          </w:p>
        </w:tc>
      </w:tr>
      <w:tr w:rsidR="000D2071" w:rsidRPr="007C2E91" w14:paraId="6CF58BFB" w14:textId="77777777" w:rsidTr="00611369">
        <w:trPr>
          <w:trHeight w:val="328"/>
        </w:trPr>
        <w:tc>
          <w:tcPr>
            <w:tcW w:w="1188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1DA1FFA" w14:textId="0DA0744F" w:rsidR="000D2071" w:rsidRDefault="000D2071" w:rsidP="00611369">
            <w:pPr>
              <w:spacing w:line="259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1.2</w:t>
            </w:r>
          </w:p>
        </w:tc>
        <w:tc>
          <w:tcPr>
            <w:tcW w:w="29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80995E8" w14:textId="72108264" w:rsidR="000D2071" w:rsidRDefault="000E0C85" w:rsidP="00611369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 Ngoc Tuan</w:t>
            </w:r>
          </w:p>
        </w:tc>
        <w:tc>
          <w:tcPr>
            <w:tcW w:w="198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2C8C82F" w14:textId="749A16B4" w:rsidR="000D2071" w:rsidRDefault="008127D8" w:rsidP="005120E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ins w:id="12" w:author="tăng ngọc tuân" w:date="2023-12-03T16:13:00Z">
              <w:r>
                <w:rPr>
                  <w:rFonts w:ascii="Times New Roman" w:hAnsi="Times New Roman" w:cs="Times New Roman"/>
                </w:rPr>
                <w:t>30</w:t>
              </w:r>
            </w:ins>
            <w:del w:id="13" w:author="tăng ngọc tuân" w:date="2023-12-03T16:13:00Z">
              <w:r w:rsidR="000E0C85" w:rsidDel="008127D8">
                <w:rPr>
                  <w:rFonts w:ascii="Times New Roman" w:hAnsi="Times New Roman" w:cs="Times New Roman"/>
                </w:rPr>
                <w:delText>24</w:delText>
              </w:r>
            </w:del>
            <w:r w:rsidR="000E0C85">
              <w:rPr>
                <w:rFonts w:ascii="Times New Roman" w:hAnsi="Times New Roman" w:cs="Times New Roman"/>
              </w:rPr>
              <w:t>-11-2023</w:t>
            </w:r>
          </w:p>
        </w:tc>
        <w:tc>
          <w:tcPr>
            <w:tcW w:w="3438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BB4AA49" w14:textId="20297ED5" w:rsidR="000D2071" w:rsidRDefault="000E0C85" w:rsidP="00611369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Fix WBS &amp;&amp; project schedule</w:t>
            </w:r>
          </w:p>
        </w:tc>
      </w:tr>
      <w:tr w:rsidR="00956263" w:rsidRPr="007C2E91" w14:paraId="03E4B167" w14:textId="77777777" w:rsidTr="00611369">
        <w:trPr>
          <w:trHeight w:val="328"/>
        </w:trPr>
        <w:tc>
          <w:tcPr>
            <w:tcW w:w="1188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DF37D50" w14:textId="77766194" w:rsidR="00956263" w:rsidRDefault="00956263" w:rsidP="00611369">
            <w:pPr>
              <w:spacing w:line="259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1.3</w:t>
            </w:r>
          </w:p>
        </w:tc>
        <w:tc>
          <w:tcPr>
            <w:tcW w:w="29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11B21B4" w14:textId="44D0D2C3" w:rsidR="00956263" w:rsidRDefault="00423445" w:rsidP="00611369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 Ngoc Tuan</w:t>
            </w:r>
          </w:p>
        </w:tc>
        <w:tc>
          <w:tcPr>
            <w:tcW w:w="198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8E8E6B6" w14:textId="1A59D4AE" w:rsidR="00956263" w:rsidRDefault="00423445" w:rsidP="005120E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4-12-2023</w:t>
            </w:r>
          </w:p>
        </w:tc>
        <w:tc>
          <w:tcPr>
            <w:tcW w:w="3438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9E7924F" w14:textId="1B7C3728" w:rsidR="00956263" w:rsidRDefault="00423445" w:rsidP="00611369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Replace new WBS &amp;&amp; sprints</w:t>
            </w:r>
          </w:p>
        </w:tc>
      </w:tr>
      <w:tr w:rsidR="00956263" w:rsidRPr="007C2E91" w14:paraId="730C58BA" w14:textId="77777777" w:rsidTr="00611369">
        <w:trPr>
          <w:trHeight w:val="328"/>
        </w:trPr>
        <w:tc>
          <w:tcPr>
            <w:tcW w:w="1188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FC3317B" w14:textId="3BB4C125" w:rsidR="00956263" w:rsidRDefault="00956263" w:rsidP="00611369">
            <w:pPr>
              <w:spacing w:line="259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1.4</w:t>
            </w:r>
          </w:p>
        </w:tc>
        <w:tc>
          <w:tcPr>
            <w:tcW w:w="29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E4DF29C" w14:textId="63040792" w:rsidR="00956263" w:rsidRDefault="00956263" w:rsidP="00611369">
            <w:pPr>
              <w:spacing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F61039E" w14:textId="35D5B816" w:rsidR="00956263" w:rsidRDefault="00956263" w:rsidP="005120E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</w:p>
        </w:tc>
        <w:tc>
          <w:tcPr>
            <w:tcW w:w="3438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7D4A009" w14:textId="7D761377" w:rsidR="00956263" w:rsidRDefault="00956263" w:rsidP="00611369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F8F95EE" w14:textId="40468E2D" w:rsidR="2E8B842F" w:rsidRDefault="2E8B842F"/>
    <w:p w14:paraId="3D4503E7" w14:textId="2009B5FA" w:rsidR="002F0235" w:rsidRPr="007C2E91" w:rsidRDefault="00611369">
      <w:pPr>
        <w:rPr>
          <w:rFonts w:ascii="Times New Roman" w:hAnsi="Times New Roman" w:cs="Times New Roman"/>
        </w:rPr>
      </w:pPr>
      <w:r w:rsidRPr="007C2E91">
        <w:rPr>
          <w:rFonts w:ascii="Times New Roman" w:hAnsi="Times New Roman" w:cs="Times New Roman"/>
        </w:rPr>
        <w:br w:type="page"/>
      </w:r>
    </w:p>
    <w:bookmarkStart w:id="14" w:name="_Toc152580564" w:displacedByCustomXml="next"/>
    <w:sdt>
      <w:sdtPr>
        <w:rPr>
          <w:rFonts w:ascii="Liberation Serif" w:eastAsia="Droid Sans Fallback" w:hAnsi="Liberation Serif" w:cs="FreeSans"/>
          <w:b w:val="0"/>
          <w:bCs w:val="0"/>
          <w:color w:val="00000A"/>
          <w:sz w:val="24"/>
          <w:szCs w:val="24"/>
          <w:lang w:eastAsia="zh-CN" w:bidi="hi-IN"/>
        </w:rPr>
        <w:id w:val="-1293902841"/>
        <w:docPartObj>
          <w:docPartGallery w:val="Table of Contents"/>
          <w:docPartUnique/>
        </w:docPartObj>
      </w:sdtPr>
      <w:sdtEndPr>
        <w:rPr>
          <w:noProof/>
          <w:lang w:eastAsia="en-US" w:bidi="ar-SA"/>
        </w:rPr>
      </w:sdtEndPr>
      <w:sdtContent>
        <w:p w14:paraId="0EA39DF0" w14:textId="48A412C3" w:rsidR="00804FDE" w:rsidRDefault="00804FDE">
          <w:pPr>
            <w:pStyle w:val="TOCHeading"/>
          </w:pPr>
          <w:r>
            <w:t>Contents</w:t>
          </w:r>
          <w:bookmarkEnd w:id="14"/>
        </w:p>
        <w:p w14:paraId="09C748C5" w14:textId="4EE03BFD" w:rsidR="00DF57CA" w:rsidRPr="004D427A" w:rsidRDefault="00804FD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80564" w:history="1">
            <w:r w:rsidR="00DF57CA" w:rsidRPr="002F0E4C">
              <w:rPr>
                <w:rStyle w:val="Hyperlink"/>
                <w:noProof/>
              </w:rPr>
              <w:t>Contents</w:t>
            </w:r>
            <w:r w:rsidR="00DF57CA">
              <w:rPr>
                <w:noProof/>
                <w:webHidden/>
              </w:rPr>
              <w:tab/>
            </w:r>
            <w:r w:rsidR="00DF57CA">
              <w:rPr>
                <w:noProof/>
                <w:webHidden/>
              </w:rPr>
              <w:fldChar w:fldCharType="begin"/>
            </w:r>
            <w:r w:rsidR="00DF57CA">
              <w:rPr>
                <w:noProof/>
                <w:webHidden/>
              </w:rPr>
              <w:instrText xml:space="preserve"> PAGEREF _Toc152580564 \h </w:instrText>
            </w:r>
            <w:r w:rsidR="00DF57CA">
              <w:rPr>
                <w:noProof/>
                <w:webHidden/>
              </w:rPr>
            </w:r>
            <w:r w:rsidR="00DF57CA">
              <w:rPr>
                <w:noProof/>
                <w:webHidden/>
              </w:rPr>
              <w:fldChar w:fldCharType="separate"/>
            </w:r>
            <w:r w:rsidR="00DF57CA">
              <w:rPr>
                <w:noProof/>
                <w:webHidden/>
              </w:rPr>
              <w:t>3</w:t>
            </w:r>
            <w:r w:rsidR="00DF57CA">
              <w:rPr>
                <w:noProof/>
                <w:webHidden/>
              </w:rPr>
              <w:fldChar w:fldCharType="end"/>
            </w:r>
          </w:hyperlink>
        </w:p>
        <w:p w14:paraId="3D3F6979" w14:textId="0820E920" w:rsidR="00DF57CA" w:rsidRPr="004D427A" w:rsidRDefault="00000000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</w:rPr>
          </w:pPr>
          <w:hyperlink w:anchor="_Toc152580565" w:history="1">
            <w:r w:rsidR="00DF57CA" w:rsidRPr="002F0E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DF57CA" w:rsidRPr="004D427A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DF57CA" w:rsidRPr="002F0E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Introduction:</w:t>
            </w:r>
            <w:r w:rsidR="00DF57CA">
              <w:rPr>
                <w:noProof/>
                <w:webHidden/>
              </w:rPr>
              <w:tab/>
            </w:r>
            <w:r w:rsidR="00DF57CA">
              <w:rPr>
                <w:noProof/>
                <w:webHidden/>
              </w:rPr>
              <w:fldChar w:fldCharType="begin"/>
            </w:r>
            <w:r w:rsidR="00DF57CA">
              <w:rPr>
                <w:noProof/>
                <w:webHidden/>
              </w:rPr>
              <w:instrText xml:space="preserve"> PAGEREF _Toc152580565 \h </w:instrText>
            </w:r>
            <w:r w:rsidR="00DF57CA">
              <w:rPr>
                <w:noProof/>
                <w:webHidden/>
              </w:rPr>
            </w:r>
            <w:r w:rsidR="00DF57CA">
              <w:rPr>
                <w:noProof/>
                <w:webHidden/>
              </w:rPr>
              <w:fldChar w:fldCharType="separate"/>
            </w:r>
            <w:r w:rsidR="00DF57CA">
              <w:rPr>
                <w:noProof/>
                <w:webHidden/>
              </w:rPr>
              <w:t>4</w:t>
            </w:r>
            <w:r w:rsidR="00DF57CA">
              <w:rPr>
                <w:noProof/>
                <w:webHidden/>
              </w:rPr>
              <w:fldChar w:fldCharType="end"/>
            </w:r>
          </w:hyperlink>
        </w:p>
        <w:p w14:paraId="44BE161E" w14:textId="1DA993D3" w:rsidR="00DF57CA" w:rsidRPr="004D427A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  <w:kern w:val="2"/>
              <w:sz w:val="22"/>
              <w:szCs w:val="22"/>
              <w:lang w:eastAsia="en-US"/>
            </w:rPr>
          </w:pPr>
          <w:hyperlink w:anchor="_Toc152580566" w:history="1">
            <w:r w:rsidR="00DF57CA" w:rsidRPr="002F0E4C">
              <w:rPr>
                <w:rStyle w:val="Hyperlink"/>
                <w:rFonts w:cs="Times New Roman"/>
                <w:bCs/>
                <w:noProof/>
              </w:rPr>
              <w:t>1.1.</w:t>
            </w:r>
            <w:r w:rsidR="00DF57CA" w:rsidRPr="004D427A"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  <w:kern w:val="2"/>
                <w:sz w:val="22"/>
                <w:szCs w:val="22"/>
                <w:lang w:eastAsia="en-US"/>
              </w:rPr>
              <w:tab/>
            </w:r>
            <w:r w:rsidR="00DF57CA" w:rsidRPr="002F0E4C">
              <w:rPr>
                <w:rStyle w:val="Hyperlink"/>
                <w:rFonts w:cs="Times New Roman"/>
                <w:bCs/>
                <w:noProof/>
              </w:rPr>
              <w:t>Purpose of document:</w:t>
            </w:r>
            <w:r w:rsidR="00DF57CA">
              <w:rPr>
                <w:noProof/>
                <w:webHidden/>
              </w:rPr>
              <w:tab/>
            </w:r>
            <w:r w:rsidR="00DF57CA">
              <w:rPr>
                <w:noProof/>
                <w:webHidden/>
              </w:rPr>
              <w:fldChar w:fldCharType="begin"/>
            </w:r>
            <w:r w:rsidR="00DF57CA">
              <w:rPr>
                <w:noProof/>
                <w:webHidden/>
              </w:rPr>
              <w:instrText xml:space="preserve"> PAGEREF _Toc152580566 \h </w:instrText>
            </w:r>
            <w:r w:rsidR="00DF57CA">
              <w:rPr>
                <w:noProof/>
                <w:webHidden/>
              </w:rPr>
            </w:r>
            <w:r w:rsidR="00DF57CA">
              <w:rPr>
                <w:noProof/>
                <w:webHidden/>
              </w:rPr>
              <w:fldChar w:fldCharType="separate"/>
            </w:r>
            <w:r w:rsidR="00DF57CA">
              <w:rPr>
                <w:noProof/>
                <w:webHidden/>
              </w:rPr>
              <w:t>4</w:t>
            </w:r>
            <w:r w:rsidR="00DF57CA">
              <w:rPr>
                <w:noProof/>
                <w:webHidden/>
              </w:rPr>
              <w:fldChar w:fldCharType="end"/>
            </w:r>
          </w:hyperlink>
        </w:p>
        <w:p w14:paraId="4B63663F" w14:textId="131645D9" w:rsidR="00DF57CA" w:rsidRPr="004D427A" w:rsidRDefault="00000000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</w:rPr>
          </w:pPr>
          <w:hyperlink w:anchor="_Toc152580567" w:history="1">
            <w:r w:rsidR="00DF57CA" w:rsidRPr="002F0E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DF57CA" w:rsidRPr="004D427A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DF57CA" w:rsidRPr="002F0E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Product overview</w:t>
            </w:r>
            <w:r w:rsidR="00DF57CA">
              <w:rPr>
                <w:noProof/>
                <w:webHidden/>
              </w:rPr>
              <w:tab/>
            </w:r>
            <w:r w:rsidR="00DF57CA">
              <w:rPr>
                <w:noProof/>
                <w:webHidden/>
              </w:rPr>
              <w:fldChar w:fldCharType="begin"/>
            </w:r>
            <w:r w:rsidR="00DF57CA">
              <w:rPr>
                <w:noProof/>
                <w:webHidden/>
              </w:rPr>
              <w:instrText xml:space="preserve"> PAGEREF _Toc152580567 \h </w:instrText>
            </w:r>
            <w:r w:rsidR="00DF57CA">
              <w:rPr>
                <w:noProof/>
                <w:webHidden/>
              </w:rPr>
            </w:r>
            <w:r w:rsidR="00DF57CA">
              <w:rPr>
                <w:noProof/>
                <w:webHidden/>
              </w:rPr>
              <w:fldChar w:fldCharType="separate"/>
            </w:r>
            <w:r w:rsidR="00DF57CA">
              <w:rPr>
                <w:noProof/>
                <w:webHidden/>
              </w:rPr>
              <w:t>4</w:t>
            </w:r>
            <w:r w:rsidR="00DF57CA">
              <w:rPr>
                <w:noProof/>
                <w:webHidden/>
              </w:rPr>
              <w:fldChar w:fldCharType="end"/>
            </w:r>
          </w:hyperlink>
        </w:p>
        <w:p w14:paraId="3F566790" w14:textId="0D4EFF1B" w:rsidR="00DF57CA" w:rsidRPr="004D427A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  <w:kern w:val="2"/>
              <w:sz w:val="22"/>
              <w:szCs w:val="22"/>
              <w:lang w:eastAsia="en-US"/>
            </w:rPr>
          </w:pPr>
          <w:hyperlink w:anchor="_Toc152580568" w:history="1">
            <w:r w:rsidR="00DF57CA" w:rsidRPr="002F0E4C">
              <w:rPr>
                <w:rStyle w:val="Hyperlink"/>
                <w:rFonts w:cs="Times New Roman"/>
                <w:bCs/>
                <w:noProof/>
              </w:rPr>
              <w:t>2.1.</w:t>
            </w:r>
            <w:r w:rsidR="00DF57CA" w:rsidRPr="004D427A"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  <w:kern w:val="2"/>
                <w:sz w:val="22"/>
                <w:szCs w:val="22"/>
                <w:lang w:eastAsia="en-US"/>
              </w:rPr>
              <w:tab/>
            </w:r>
            <w:r w:rsidR="00DF57CA" w:rsidRPr="002F0E4C">
              <w:rPr>
                <w:rStyle w:val="Hyperlink"/>
                <w:rFonts w:cs="Times New Roman"/>
                <w:bCs/>
                <w:noProof/>
              </w:rPr>
              <w:t>Product definition:</w:t>
            </w:r>
            <w:r w:rsidR="00DF57CA">
              <w:rPr>
                <w:noProof/>
                <w:webHidden/>
              </w:rPr>
              <w:tab/>
            </w:r>
            <w:r w:rsidR="00DF57CA">
              <w:rPr>
                <w:noProof/>
                <w:webHidden/>
              </w:rPr>
              <w:fldChar w:fldCharType="begin"/>
            </w:r>
            <w:r w:rsidR="00DF57CA">
              <w:rPr>
                <w:noProof/>
                <w:webHidden/>
              </w:rPr>
              <w:instrText xml:space="preserve"> PAGEREF _Toc152580568 \h </w:instrText>
            </w:r>
            <w:r w:rsidR="00DF57CA">
              <w:rPr>
                <w:noProof/>
                <w:webHidden/>
              </w:rPr>
            </w:r>
            <w:r w:rsidR="00DF57CA">
              <w:rPr>
                <w:noProof/>
                <w:webHidden/>
              </w:rPr>
              <w:fldChar w:fldCharType="separate"/>
            </w:r>
            <w:r w:rsidR="00DF57CA">
              <w:rPr>
                <w:noProof/>
                <w:webHidden/>
              </w:rPr>
              <w:t>4</w:t>
            </w:r>
            <w:r w:rsidR="00DF57CA">
              <w:rPr>
                <w:noProof/>
                <w:webHidden/>
              </w:rPr>
              <w:fldChar w:fldCharType="end"/>
            </w:r>
          </w:hyperlink>
        </w:p>
        <w:p w14:paraId="70CFCFA2" w14:textId="4FE8F916" w:rsidR="00DF57CA" w:rsidRPr="004D427A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  <w:kern w:val="2"/>
              <w:sz w:val="22"/>
              <w:szCs w:val="22"/>
              <w:lang w:eastAsia="en-US"/>
            </w:rPr>
          </w:pPr>
          <w:hyperlink w:anchor="_Toc152580569" w:history="1">
            <w:r w:rsidR="00DF57CA" w:rsidRPr="002F0E4C">
              <w:rPr>
                <w:rStyle w:val="Hyperlink"/>
                <w:rFonts w:cs="Times New Roman"/>
                <w:bCs/>
                <w:noProof/>
              </w:rPr>
              <w:t>2.2.</w:t>
            </w:r>
            <w:r w:rsidR="00DF57CA" w:rsidRPr="004D427A"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  <w:kern w:val="2"/>
                <w:sz w:val="22"/>
                <w:szCs w:val="22"/>
                <w:lang w:eastAsia="en-US"/>
              </w:rPr>
              <w:tab/>
            </w:r>
            <w:r w:rsidR="00DF57CA" w:rsidRPr="002F0E4C">
              <w:rPr>
                <w:rStyle w:val="Hyperlink"/>
                <w:rFonts w:cs="Times New Roman"/>
                <w:bCs/>
                <w:noProof/>
              </w:rPr>
              <w:t>User:</w:t>
            </w:r>
            <w:r w:rsidR="00DF57CA">
              <w:rPr>
                <w:noProof/>
                <w:webHidden/>
              </w:rPr>
              <w:tab/>
            </w:r>
            <w:r w:rsidR="00DF57CA">
              <w:rPr>
                <w:noProof/>
                <w:webHidden/>
              </w:rPr>
              <w:fldChar w:fldCharType="begin"/>
            </w:r>
            <w:r w:rsidR="00DF57CA">
              <w:rPr>
                <w:noProof/>
                <w:webHidden/>
              </w:rPr>
              <w:instrText xml:space="preserve"> PAGEREF _Toc152580569 \h </w:instrText>
            </w:r>
            <w:r w:rsidR="00DF57CA">
              <w:rPr>
                <w:noProof/>
                <w:webHidden/>
              </w:rPr>
            </w:r>
            <w:r w:rsidR="00DF57CA">
              <w:rPr>
                <w:noProof/>
                <w:webHidden/>
              </w:rPr>
              <w:fldChar w:fldCharType="separate"/>
            </w:r>
            <w:r w:rsidR="00DF57CA">
              <w:rPr>
                <w:noProof/>
                <w:webHidden/>
              </w:rPr>
              <w:t>4</w:t>
            </w:r>
            <w:r w:rsidR="00DF57CA">
              <w:rPr>
                <w:noProof/>
                <w:webHidden/>
              </w:rPr>
              <w:fldChar w:fldCharType="end"/>
            </w:r>
          </w:hyperlink>
        </w:p>
        <w:p w14:paraId="6F5D6F43" w14:textId="13F0194D" w:rsidR="00DF57CA" w:rsidRPr="004D427A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  <w:kern w:val="2"/>
              <w:sz w:val="22"/>
              <w:szCs w:val="22"/>
              <w:lang w:eastAsia="en-US"/>
            </w:rPr>
          </w:pPr>
          <w:hyperlink w:anchor="_Toc152580570" w:history="1">
            <w:r w:rsidR="00DF57CA" w:rsidRPr="002F0E4C">
              <w:rPr>
                <w:rStyle w:val="Hyperlink"/>
                <w:rFonts w:cs="Times New Roman"/>
                <w:bCs/>
                <w:noProof/>
              </w:rPr>
              <w:t>2.2.2.</w:t>
            </w:r>
            <w:r w:rsidR="00DF57CA" w:rsidRPr="004D427A"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  <w:kern w:val="2"/>
                <w:sz w:val="22"/>
                <w:szCs w:val="22"/>
                <w:lang w:eastAsia="en-US"/>
              </w:rPr>
              <w:tab/>
            </w:r>
            <w:r w:rsidR="00DF57CA" w:rsidRPr="002F0E4C">
              <w:rPr>
                <w:rStyle w:val="Hyperlink"/>
                <w:rFonts w:cs="Times New Roman"/>
                <w:bCs/>
                <w:noProof/>
              </w:rPr>
              <w:t>User problems:</w:t>
            </w:r>
            <w:r w:rsidR="00DF57CA">
              <w:rPr>
                <w:noProof/>
                <w:webHidden/>
              </w:rPr>
              <w:tab/>
            </w:r>
            <w:r w:rsidR="00DF57CA">
              <w:rPr>
                <w:noProof/>
                <w:webHidden/>
              </w:rPr>
              <w:fldChar w:fldCharType="begin"/>
            </w:r>
            <w:r w:rsidR="00DF57CA">
              <w:rPr>
                <w:noProof/>
                <w:webHidden/>
              </w:rPr>
              <w:instrText xml:space="preserve"> PAGEREF _Toc152580570 \h </w:instrText>
            </w:r>
            <w:r w:rsidR="00DF57CA">
              <w:rPr>
                <w:noProof/>
                <w:webHidden/>
              </w:rPr>
            </w:r>
            <w:r w:rsidR="00DF57CA">
              <w:rPr>
                <w:noProof/>
                <w:webHidden/>
              </w:rPr>
              <w:fldChar w:fldCharType="separate"/>
            </w:r>
            <w:r w:rsidR="00DF57CA">
              <w:rPr>
                <w:noProof/>
                <w:webHidden/>
              </w:rPr>
              <w:t>4</w:t>
            </w:r>
            <w:r w:rsidR="00DF57CA">
              <w:rPr>
                <w:noProof/>
                <w:webHidden/>
              </w:rPr>
              <w:fldChar w:fldCharType="end"/>
            </w:r>
          </w:hyperlink>
        </w:p>
        <w:p w14:paraId="6E824F74" w14:textId="5FF07E24" w:rsidR="00DF57CA" w:rsidRPr="004D427A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  <w:kern w:val="2"/>
              <w:sz w:val="22"/>
              <w:szCs w:val="22"/>
              <w:lang w:eastAsia="en-US"/>
            </w:rPr>
          </w:pPr>
          <w:hyperlink w:anchor="_Toc152580571" w:history="1">
            <w:r w:rsidR="00DF57CA" w:rsidRPr="002F0E4C">
              <w:rPr>
                <w:rStyle w:val="Hyperlink"/>
                <w:rFonts w:cs="Times New Roman"/>
                <w:bCs/>
                <w:noProof/>
              </w:rPr>
              <w:t>2.3.</w:t>
            </w:r>
            <w:r w:rsidR="00DF57CA" w:rsidRPr="004D427A"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  <w:kern w:val="2"/>
                <w:sz w:val="22"/>
                <w:szCs w:val="22"/>
                <w:lang w:eastAsia="en-US"/>
              </w:rPr>
              <w:tab/>
            </w:r>
            <w:r w:rsidR="00DF57CA" w:rsidRPr="002F0E4C">
              <w:rPr>
                <w:rStyle w:val="Hyperlink"/>
                <w:rFonts w:cs="Times New Roman"/>
                <w:bCs/>
                <w:noProof/>
              </w:rPr>
              <w:t>Prior art:</w:t>
            </w:r>
            <w:r w:rsidR="00DF57CA">
              <w:rPr>
                <w:noProof/>
                <w:webHidden/>
              </w:rPr>
              <w:tab/>
            </w:r>
            <w:r w:rsidR="00DF57CA">
              <w:rPr>
                <w:noProof/>
                <w:webHidden/>
              </w:rPr>
              <w:fldChar w:fldCharType="begin"/>
            </w:r>
            <w:r w:rsidR="00DF57CA">
              <w:rPr>
                <w:noProof/>
                <w:webHidden/>
              </w:rPr>
              <w:instrText xml:space="preserve"> PAGEREF _Toc152580571 \h </w:instrText>
            </w:r>
            <w:r w:rsidR="00DF57CA">
              <w:rPr>
                <w:noProof/>
                <w:webHidden/>
              </w:rPr>
            </w:r>
            <w:r w:rsidR="00DF57CA">
              <w:rPr>
                <w:noProof/>
                <w:webHidden/>
              </w:rPr>
              <w:fldChar w:fldCharType="separate"/>
            </w:r>
            <w:r w:rsidR="00DF57CA">
              <w:rPr>
                <w:noProof/>
                <w:webHidden/>
              </w:rPr>
              <w:t>4</w:t>
            </w:r>
            <w:r w:rsidR="00DF57CA">
              <w:rPr>
                <w:noProof/>
                <w:webHidden/>
              </w:rPr>
              <w:fldChar w:fldCharType="end"/>
            </w:r>
          </w:hyperlink>
        </w:p>
        <w:p w14:paraId="182F078F" w14:textId="6CCF38A0" w:rsidR="00DF57CA" w:rsidRPr="004D427A" w:rsidRDefault="00000000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</w:rPr>
          </w:pPr>
          <w:hyperlink w:anchor="_Toc152580572" w:history="1">
            <w:r w:rsidR="00DF57CA" w:rsidRPr="002F0E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DF57CA" w:rsidRPr="004D427A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DF57CA" w:rsidRPr="002F0E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overview</w:t>
            </w:r>
            <w:r w:rsidR="00DF57CA">
              <w:rPr>
                <w:noProof/>
                <w:webHidden/>
              </w:rPr>
              <w:tab/>
            </w:r>
            <w:r w:rsidR="00DF57CA">
              <w:rPr>
                <w:noProof/>
                <w:webHidden/>
              </w:rPr>
              <w:fldChar w:fldCharType="begin"/>
            </w:r>
            <w:r w:rsidR="00DF57CA">
              <w:rPr>
                <w:noProof/>
                <w:webHidden/>
              </w:rPr>
              <w:instrText xml:space="preserve"> PAGEREF _Toc152580572 \h </w:instrText>
            </w:r>
            <w:r w:rsidR="00DF57CA">
              <w:rPr>
                <w:noProof/>
                <w:webHidden/>
              </w:rPr>
            </w:r>
            <w:r w:rsidR="00DF57CA">
              <w:rPr>
                <w:noProof/>
                <w:webHidden/>
              </w:rPr>
              <w:fldChar w:fldCharType="separate"/>
            </w:r>
            <w:r w:rsidR="00DF57CA">
              <w:rPr>
                <w:noProof/>
                <w:webHidden/>
              </w:rPr>
              <w:t>4</w:t>
            </w:r>
            <w:r w:rsidR="00DF57CA">
              <w:rPr>
                <w:noProof/>
                <w:webHidden/>
              </w:rPr>
              <w:fldChar w:fldCharType="end"/>
            </w:r>
          </w:hyperlink>
        </w:p>
        <w:p w14:paraId="5F41BA83" w14:textId="448BF8D1" w:rsidR="00DF57CA" w:rsidRPr="004D427A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  <w:kern w:val="2"/>
              <w:sz w:val="22"/>
              <w:szCs w:val="22"/>
              <w:lang w:eastAsia="en-US"/>
            </w:rPr>
          </w:pPr>
          <w:hyperlink w:anchor="_Toc152580573" w:history="1">
            <w:r w:rsidR="00DF57CA" w:rsidRPr="002F0E4C">
              <w:rPr>
                <w:rStyle w:val="Hyperlink"/>
                <w:rFonts w:cs="Times New Roman"/>
                <w:bCs/>
                <w:noProof/>
              </w:rPr>
              <w:t>3.1.</w:t>
            </w:r>
            <w:r w:rsidR="00DF57CA" w:rsidRPr="004D427A"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  <w:kern w:val="2"/>
                <w:sz w:val="22"/>
                <w:szCs w:val="22"/>
                <w:lang w:eastAsia="en-US"/>
              </w:rPr>
              <w:tab/>
            </w:r>
            <w:r w:rsidR="00DF57CA" w:rsidRPr="002F0E4C">
              <w:rPr>
                <w:rStyle w:val="Hyperlink"/>
                <w:rFonts w:cs="Times New Roman"/>
                <w:bCs/>
                <w:noProof/>
              </w:rPr>
              <w:t>Project goal</w:t>
            </w:r>
            <w:r w:rsidR="00DF57CA">
              <w:rPr>
                <w:noProof/>
                <w:webHidden/>
              </w:rPr>
              <w:tab/>
            </w:r>
            <w:r w:rsidR="00DF57CA">
              <w:rPr>
                <w:noProof/>
                <w:webHidden/>
              </w:rPr>
              <w:fldChar w:fldCharType="begin"/>
            </w:r>
            <w:r w:rsidR="00DF57CA">
              <w:rPr>
                <w:noProof/>
                <w:webHidden/>
              </w:rPr>
              <w:instrText xml:space="preserve"> PAGEREF _Toc152580573 \h </w:instrText>
            </w:r>
            <w:r w:rsidR="00DF57CA">
              <w:rPr>
                <w:noProof/>
                <w:webHidden/>
              </w:rPr>
            </w:r>
            <w:r w:rsidR="00DF57CA">
              <w:rPr>
                <w:noProof/>
                <w:webHidden/>
              </w:rPr>
              <w:fldChar w:fldCharType="separate"/>
            </w:r>
            <w:r w:rsidR="00DF57CA">
              <w:rPr>
                <w:noProof/>
                <w:webHidden/>
              </w:rPr>
              <w:t>4</w:t>
            </w:r>
            <w:r w:rsidR="00DF57CA">
              <w:rPr>
                <w:noProof/>
                <w:webHidden/>
              </w:rPr>
              <w:fldChar w:fldCharType="end"/>
            </w:r>
          </w:hyperlink>
        </w:p>
        <w:p w14:paraId="779D0AF4" w14:textId="32629D5B" w:rsidR="00DF57CA" w:rsidRPr="004D427A" w:rsidRDefault="00000000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</w:rPr>
          </w:pPr>
          <w:hyperlink w:anchor="_Toc152580574" w:history="1">
            <w:r w:rsidR="00DF57CA" w:rsidRPr="002F0E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DF57CA" w:rsidRPr="004D427A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DF57CA" w:rsidRPr="002F0E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Work Breakdown Structure</w:t>
            </w:r>
            <w:r w:rsidR="00DF57CA">
              <w:rPr>
                <w:noProof/>
                <w:webHidden/>
              </w:rPr>
              <w:tab/>
            </w:r>
            <w:r w:rsidR="00DF57CA">
              <w:rPr>
                <w:noProof/>
                <w:webHidden/>
              </w:rPr>
              <w:fldChar w:fldCharType="begin"/>
            </w:r>
            <w:r w:rsidR="00DF57CA">
              <w:rPr>
                <w:noProof/>
                <w:webHidden/>
              </w:rPr>
              <w:instrText xml:space="preserve"> PAGEREF _Toc152580574 \h </w:instrText>
            </w:r>
            <w:r w:rsidR="00DF57CA">
              <w:rPr>
                <w:noProof/>
                <w:webHidden/>
              </w:rPr>
            </w:r>
            <w:r w:rsidR="00DF57CA">
              <w:rPr>
                <w:noProof/>
                <w:webHidden/>
              </w:rPr>
              <w:fldChar w:fldCharType="separate"/>
            </w:r>
            <w:r w:rsidR="00DF57CA">
              <w:rPr>
                <w:noProof/>
                <w:webHidden/>
              </w:rPr>
              <w:t>4</w:t>
            </w:r>
            <w:r w:rsidR="00DF57CA">
              <w:rPr>
                <w:noProof/>
                <w:webHidden/>
              </w:rPr>
              <w:fldChar w:fldCharType="end"/>
            </w:r>
          </w:hyperlink>
        </w:p>
        <w:p w14:paraId="5EBA2AE6" w14:textId="416FED60" w:rsidR="00DF57CA" w:rsidRPr="004D427A" w:rsidRDefault="00000000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</w:rPr>
          </w:pPr>
          <w:hyperlink w:anchor="_Toc152580575" w:history="1">
            <w:r w:rsidR="00DF57CA" w:rsidRPr="002F0E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DF57CA" w:rsidRPr="004D427A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DF57CA" w:rsidRPr="002F0E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Planning</w:t>
            </w:r>
            <w:r w:rsidR="00DF57CA">
              <w:rPr>
                <w:noProof/>
                <w:webHidden/>
              </w:rPr>
              <w:tab/>
            </w:r>
            <w:r w:rsidR="00DF57CA">
              <w:rPr>
                <w:noProof/>
                <w:webHidden/>
              </w:rPr>
              <w:fldChar w:fldCharType="begin"/>
            </w:r>
            <w:r w:rsidR="00DF57CA">
              <w:rPr>
                <w:noProof/>
                <w:webHidden/>
              </w:rPr>
              <w:instrText xml:space="preserve"> PAGEREF _Toc152580575 \h </w:instrText>
            </w:r>
            <w:r w:rsidR="00DF57CA">
              <w:rPr>
                <w:noProof/>
                <w:webHidden/>
              </w:rPr>
            </w:r>
            <w:r w:rsidR="00DF57CA">
              <w:rPr>
                <w:noProof/>
                <w:webHidden/>
              </w:rPr>
              <w:fldChar w:fldCharType="separate"/>
            </w:r>
            <w:r w:rsidR="00DF57CA">
              <w:rPr>
                <w:noProof/>
                <w:webHidden/>
              </w:rPr>
              <w:t>5</w:t>
            </w:r>
            <w:r w:rsidR="00DF57CA">
              <w:rPr>
                <w:noProof/>
                <w:webHidden/>
              </w:rPr>
              <w:fldChar w:fldCharType="end"/>
            </w:r>
          </w:hyperlink>
        </w:p>
        <w:p w14:paraId="270CA7ED" w14:textId="62049C45" w:rsidR="00DF57CA" w:rsidRPr="004D427A" w:rsidRDefault="0000000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</w:rPr>
          </w:pPr>
          <w:hyperlink w:anchor="_Toc152580576" w:history="1">
            <w:r w:rsidR="00DF57CA" w:rsidRPr="002F0E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</w:t>
            </w:r>
            <w:r w:rsidR="00DF57CA" w:rsidRPr="004D427A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DF57CA" w:rsidRPr="002F0E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Product requirements (Product backlog)</w:t>
            </w:r>
            <w:r w:rsidR="00DF57CA">
              <w:rPr>
                <w:noProof/>
                <w:webHidden/>
              </w:rPr>
              <w:tab/>
            </w:r>
            <w:r w:rsidR="00DF57CA">
              <w:rPr>
                <w:noProof/>
                <w:webHidden/>
              </w:rPr>
              <w:fldChar w:fldCharType="begin"/>
            </w:r>
            <w:r w:rsidR="00DF57CA">
              <w:rPr>
                <w:noProof/>
                <w:webHidden/>
              </w:rPr>
              <w:instrText xml:space="preserve"> PAGEREF _Toc152580576 \h </w:instrText>
            </w:r>
            <w:r w:rsidR="00DF57CA">
              <w:rPr>
                <w:noProof/>
                <w:webHidden/>
              </w:rPr>
            </w:r>
            <w:r w:rsidR="00DF57CA">
              <w:rPr>
                <w:noProof/>
                <w:webHidden/>
              </w:rPr>
              <w:fldChar w:fldCharType="separate"/>
            </w:r>
            <w:r w:rsidR="00DF57CA">
              <w:rPr>
                <w:noProof/>
                <w:webHidden/>
              </w:rPr>
              <w:t>5</w:t>
            </w:r>
            <w:r w:rsidR="00DF57CA">
              <w:rPr>
                <w:noProof/>
                <w:webHidden/>
              </w:rPr>
              <w:fldChar w:fldCharType="end"/>
            </w:r>
          </w:hyperlink>
        </w:p>
        <w:p w14:paraId="2B92F7EE" w14:textId="4F3B5F74" w:rsidR="00DF57CA" w:rsidRPr="004D427A" w:rsidRDefault="00000000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</w:rPr>
          </w:pPr>
          <w:hyperlink w:anchor="_Toc152580577" w:history="1">
            <w:r w:rsidR="00DF57CA" w:rsidRPr="002F0E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 w:rsidR="00DF57CA" w:rsidRPr="004D427A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DF57CA" w:rsidRPr="002F0E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schedule (overview)</w:t>
            </w:r>
            <w:r w:rsidR="00DF57CA">
              <w:rPr>
                <w:noProof/>
                <w:webHidden/>
              </w:rPr>
              <w:tab/>
            </w:r>
            <w:r w:rsidR="00DF57CA">
              <w:rPr>
                <w:noProof/>
                <w:webHidden/>
              </w:rPr>
              <w:fldChar w:fldCharType="begin"/>
            </w:r>
            <w:r w:rsidR="00DF57CA">
              <w:rPr>
                <w:noProof/>
                <w:webHidden/>
              </w:rPr>
              <w:instrText xml:space="preserve"> PAGEREF _Toc152580577 \h </w:instrText>
            </w:r>
            <w:r w:rsidR="00DF57CA">
              <w:rPr>
                <w:noProof/>
                <w:webHidden/>
              </w:rPr>
            </w:r>
            <w:r w:rsidR="00DF57CA">
              <w:rPr>
                <w:noProof/>
                <w:webHidden/>
              </w:rPr>
              <w:fldChar w:fldCharType="separate"/>
            </w:r>
            <w:r w:rsidR="00DF57CA">
              <w:rPr>
                <w:noProof/>
                <w:webHidden/>
              </w:rPr>
              <w:t>6</w:t>
            </w:r>
            <w:r w:rsidR="00DF57CA">
              <w:rPr>
                <w:noProof/>
                <w:webHidden/>
              </w:rPr>
              <w:fldChar w:fldCharType="end"/>
            </w:r>
          </w:hyperlink>
        </w:p>
        <w:p w14:paraId="403E2E37" w14:textId="69012C03" w:rsidR="00DF57CA" w:rsidRPr="004D427A" w:rsidRDefault="00000000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</w:rPr>
          </w:pPr>
          <w:hyperlink w:anchor="_Toc152580578" w:history="1">
            <w:r w:rsidR="00DF57CA" w:rsidRPr="002F0E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 w:rsidR="00DF57CA" w:rsidRPr="004D427A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DF57CA" w:rsidRPr="002F0E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Development Process:</w:t>
            </w:r>
            <w:r w:rsidR="00DF57CA">
              <w:rPr>
                <w:noProof/>
                <w:webHidden/>
              </w:rPr>
              <w:tab/>
            </w:r>
            <w:r w:rsidR="00DF57CA">
              <w:rPr>
                <w:noProof/>
                <w:webHidden/>
              </w:rPr>
              <w:fldChar w:fldCharType="begin"/>
            </w:r>
            <w:r w:rsidR="00DF57CA">
              <w:rPr>
                <w:noProof/>
                <w:webHidden/>
              </w:rPr>
              <w:instrText xml:space="preserve"> PAGEREF _Toc152580578 \h </w:instrText>
            </w:r>
            <w:r w:rsidR="00DF57CA">
              <w:rPr>
                <w:noProof/>
                <w:webHidden/>
              </w:rPr>
            </w:r>
            <w:r w:rsidR="00DF57CA">
              <w:rPr>
                <w:noProof/>
                <w:webHidden/>
              </w:rPr>
              <w:fldChar w:fldCharType="separate"/>
            </w:r>
            <w:r w:rsidR="00DF57CA">
              <w:rPr>
                <w:noProof/>
                <w:webHidden/>
              </w:rPr>
              <w:t>6</w:t>
            </w:r>
            <w:r w:rsidR="00DF57CA">
              <w:rPr>
                <w:noProof/>
                <w:webHidden/>
              </w:rPr>
              <w:fldChar w:fldCharType="end"/>
            </w:r>
          </w:hyperlink>
        </w:p>
        <w:p w14:paraId="2C7FDC22" w14:textId="48EE3A18" w:rsidR="00DF57CA" w:rsidRPr="004D427A" w:rsidRDefault="00000000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</w:rPr>
          </w:pPr>
          <w:hyperlink w:anchor="_Toc152580579" w:history="1">
            <w:r w:rsidR="00DF57CA" w:rsidRPr="002F0E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 w:rsidR="00DF57CA" w:rsidRPr="004D427A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DF57CA" w:rsidRPr="002F0E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Team Organization:</w:t>
            </w:r>
            <w:r w:rsidR="00DF57CA">
              <w:rPr>
                <w:noProof/>
                <w:webHidden/>
              </w:rPr>
              <w:tab/>
            </w:r>
            <w:r w:rsidR="00DF57CA">
              <w:rPr>
                <w:noProof/>
                <w:webHidden/>
              </w:rPr>
              <w:fldChar w:fldCharType="begin"/>
            </w:r>
            <w:r w:rsidR="00DF57CA">
              <w:rPr>
                <w:noProof/>
                <w:webHidden/>
              </w:rPr>
              <w:instrText xml:space="preserve"> PAGEREF _Toc152580579 \h </w:instrText>
            </w:r>
            <w:r w:rsidR="00DF57CA">
              <w:rPr>
                <w:noProof/>
                <w:webHidden/>
              </w:rPr>
            </w:r>
            <w:r w:rsidR="00DF57CA">
              <w:rPr>
                <w:noProof/>
                <w:webHidden/>
              </w:rPr>
              <w:fldChar w:fldCharType="separate"/>
            </w:r>
            <w:r w:rsidR="00DF57CA">
              <w:rPr>
                <w:noProof/>
                <w:webHidden/>
              </w:rPr>
              <w:t>7</w:t>
            </w:r>
            <w:r w:rsidR="00DF57CA">
              <w:rPr>
                <w:noProof/>
                <w:webHidden/>
              </w:rPr>
              <w:fldChar w:fldCharType="end"/>
            </w:r>
          </w:hyperlink>
        </w:p>
        <w:p w14:paraId="402CCA43" w14:textId="0AE8BC58" w:rsidR="00DF57CA" w:rsidRPr="004D427A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  <w:kern w:val="2"/>
              <w:sz w:val="22"/>
              <w:szCs w:val="22"/>
              <w:lang w:eastAsia="en-US"/>
            </w:rPr>
          </w:pPr>
          <w:hyperlink w:anchor="_Toc152580580" w:history="1">
            <w:r w:rsidR="00DF57CA" w:rsidRPr="002F0E4C">
              <w:rPr>
                <w:rStyle w:val="Hyperlink"/>
                <w:rFonts w:cs="Times New Roman"/>
                <w:bCs/>
                <w:noProof/>
              </w:rPr>
              <w:t>8.1.</w:t>
            </w:r>
            <w:r w:rsidR="00DF57CA" w:rsidRPr="004D427A"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  <w:kern w:val="2"/>
                <w:sz w:val="22"/>
                <w:szCs w:val="22"/>
                <w:lang w:eastAsia="en-US"/>
              </w:rPr>
              <w:tab/>
            </w:r>
            <w:r w:rsidR="00DF57CA" w:rsidRPr="002F0E4C">
              <w:rPr>
                <w:rStyle w:val="Hyperlink"/>
                <w:rFonts w:cs="Times New Roman"/>
                <w:bCs/>
                <w:noProof/>
              </w:rPr>
              <w:t>Scrum Team Information:</w:t>
            </w:r>
            <w:r w:rsidR="00DF57CA">
              <w:rPr>
                <w:noProof/>
                <w:webHidden/>
              </w:rPr>
              <w:tab/>
            </w:r>
            <w:r w:rsidR="00DF57CA">
              <w:rPr>
                <w:noProof/>
                <w:webHidden/>
              </w:rPr>
              <w:fldChar w:fldCharType="begin"/>
            </w:r>
            <w:r w:rsidR="00DF57CA">
              <w:rPr>
                <w:noProof/>
                <w:webHidden/>
              </w:rPr>
              <w:instrText xml:space="preserve"> PAGEREF _Toc152580580 \h </w:instrText>
            </w:r>
            <w:r w:rsidR="00DF57CA">
              <w:rPr>
                <w:noProof/>
                <w:webHidden/>
              </w:rPr>
            </w:r>
            <w:r w:rsidR="00DF57CA">
              <w:rPr>
                <w:noProof/>
                <w:webHidden/>
              </w:rPr>
              <w:fldChar w:fldCharType="separate"/>
            </w:r>
            <w:r w:rsidR="00DF57CA">
              <w:rPr>
                <w:noProof/>
                <w:webHidden/>
              </w:rPr>
              <w:t>7</w:t>
            </w:r>
            <w:r w:rsidR="00DF57CA">
              <w:rPr>
                <w:noProof/>
                <w:webHidden/>
              </w:rPr>
              <w:fldChar w:fldCharType="end"/>
            </w:r>
          </w:hyperlink>
        </w:p>
        <w:p w14:paraId="115831E0" w14:textId="6A5432B6" w:rsidR="00DF57CA" w:rsidRPr="004D427A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  <w:kern w:val="2"/>
              <w:sz w:val="22"/>
              <w:szCs w:val="22"/>
              <w:lang w:eastAsia="en-US"/>
            </w:rPr>
          </w:pPr>
          <w:hyperlink w:anchor="_Toc152580581" w:history="1">
            <w:r w:rsidR="00DF57CA" w:rsidRPr="002F0E4C">
              <w:rPr>
                <w:rStyle w:val="Hyperlink"/>
                <w:rFonts w:cs="Times New Roman"/>
                <w:bCs/>
                <w:noProof/>
              </w:rPr>
              <w:t>8.2.</w:t>
            </w:r>
            <w:r w:rsidR="00DF57CA" w:rsidRPr="004D427A"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  <w:kern w:val="2"/>
                <w:sz w:val="22"/>
                <w:szCs w:val="22"/>
                <w:lang w:eastAsia="en-US"/>
              </w:rPr>
              <w:tab/>
            </w:r>
            <w:r w:rsidR="00DF57CA" w:rsidRPr="002F0E4C">
              <w:rPr>
                <w:rStyle w:val="Hyperlink"/>
                <w:rFonts w:cs="Times New Roman"/>
                <w:bCs/>
                <w:noProof/>
              </w:rPr>
              <w:t>Role and Responsibility:</w:t>
            </w:r>
            <w:r w:rsidR="00DF57CA">
              <w:rPr>
                <w:noProof/>
                <w:webHidden/>
              </w:rPr>
              <w:tab/>
            </w:r>
            <w:r w:rsidR="00DF57CA">
              <w:rPr>
                <w:noProof/>
                <w:webHidden/>
              </w:rPr>
              <w:fldChar w:fldCharType="begin"/>
            </w:r>
            <w:r w:rsidR="00DF57CA">
              <w:rPr>
                <w:noProof/>
                <w:webHidden/>
              </w:rPr>
              <w:instrText xml:space="preserve"> PAGEREF _Toc152580581 \h </w:instrText>
            </w:r>
            <w:r w:rsidR="00DF57CA">
              <w:rPr>
                <w:noProof/>
                <w:webHidden/>
              </w:rPr>
            </w:r>
            <w:r w:rsidR="00DF57CA">
              <w:rPr>
                <w:noProof/>
                <w:webHidden/>
              </w:rPr>
              <w:fldChar w:fldCharType="separate"/>
            </w:r>
            <w:r w:rsidR="00DF57CA">
              <w:rPr>
                <w:noProof/>
                <w:webHidden/>
              </w:rPr>
              <w:t>7</w:t>
            </w:r>
            <w:r w:rsidR="00DF57CA">
              <w:rPr>
                <w:noProof/>
                <w:webHidden/>
              </w:rPr>
              <w:fldChar w:fldCharType="end"/>
            </w:r>
          </w:hyperlink>
        </w:p>
        <w:p w14:paraId="7F7E276D" w14:textId="733C5E9D" w:rsidR="00DF57CA" w:rsidRPr="004D427A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  <w:kern w:val="2"/>
              <w:sz w:val="22"/>
              <w:szCs w:val="22"/>
              <w:lang w:eastAsia="en-US"/>
            </w:rPr>
          </w:pPr>
          <w:hyperlink w:anchor="_Toc152580582" w:history="1">
            <w:r w:rsidR="00DF57CA" w:rsidRPr="002F0E4C">
              <w:rPr>
                <w:rStyle w:val="Hyperlink"/>
                <w:rFonts w:cs="Times New Roman"/>
                <w:bCs/>
                <w:noProof/>
              </w:rPr>
              <w:t>8.3.</w:t>
            </w:r>
            <w:r w:rsidR="00DF57CA" w:rsidRPr="004D427A"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  <w:kern w:val="2"/>
                <w:sz w:val="22"/>
                <w:szCs w:val="22"/>
                <w:lang w:eastAsia="en-US"/>
              </w:rPr>
              <w:tab/>
            </w:r>
            <w:r w:rsidR="00DF57CA" w:rsidRPr="002F0E4C">
              <w:rPr>
                <w:rStyle w:val="Hyperlink"/>
                <w:rFonts w:cs="Times New Roman"/>
                <w:bCs/>
                <w:noProof/>
              </w:rPr>
              <w:t>Communication Methodology:</w:t>
            </w:r>
            <w:r w:rsidR="00DF57CA">
              <w:rPr>
                <w:noProof/>
                <w:webHidden/>
              </w:rPr>
              <w:tab/>
            </w:r>
            <w:r w:rsidR="00DF57CA">
              <w:rPr>
                <w:noProof/>
                <w:webHidden/>
              </w:rPr>
              <w:fldChar w:fldCharType="begin"/>
            </w:r>
            <w:r w:rsidR="00DF57CA">
              <w:rPr>
                <w:noProof/>
                <w:webHidden/>
              </w:rPr>
              <w:instrText xml:space="preserve"> PAGEREF _Toc152580582 \h </w:instrText>
            </w:r>
            <w:r w:rsidR="00DF57CA">
              <w:rPr>
                <w:noProof/>
                <w:webHidden/>
              </w:rPr>
            </w:r>
            <w:r w:rsidR="00DF57CA">
              <w:rPr>
                <w:noProof/>
                <w:webHidden/>
              </w:rPr>
              <w:fldChar w:fldCharType="separate"/>
            </w:r>
            <w:r w:rsidR="00DF57CA">
              <w:rPr>
                <w:noProof/>
                <w:webHidden/>
              </w:rPr>
              <w:t>7</w:t>
            </w:r>
            <w:r w:rsidR="00DF57CA">
              <w:rPr>
                <w:noProof/>
                <w:webHidden/>
              </w:rPr>
              <w:fldChar w:fldCharType="end"/>
            </w:r>
          </w:hyperlink>
        </w:p>
        <w:p w14:paraId="25BB84A0" w14:textId="281012AD" w:rsidR="00DF57CA" w:rsidRPr="004D427A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  <w:kern w:val="2"/>
              <w:sz w:val="22"/>
              <w:szCs w:val="22"/>
              <w:lang w:eastAsia="en-US"/>
            </w:rPr>
          </w:pPr>
          <w:hyperlink w:anchor="_Toc152580583" w:history="1">
            <w:r w:rsidR="00DF57CA" w:rsidRPr="002F0E4C">
              <w:rPr>
                <w:rStyle w:val="Hyperlink"/>
                <w:rFonts w:cs="Times New Roman"/>
                <w:bCs/>
                <w:noProof/>
              </w:rPr>
              <w:t>8.4.</w:t>
            </w:r>
            <w:r w:rsidR="00DF57CA" w:rsidRPr="004D427A"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  <w:kern w:val="2"/>
                <w:sz w:val="22"/>
                <w:szCs w:val="22"/>
                <w:lang w:eastAsia="en-US"/>
              </w:rPr>
              <w:tab/>
            </w:r>
            <w:r w:rsidR="00DF57CA" w:rsidRPr="002F0E4C">
              <w:rPr>
                <w:rStyle w:val="Hyperlink"/>
                <w:rFonts w:cs="Times New Roman"/>
                <w:bCs/>
                <w:noProof/>
              </w:rPr>
              <w:t>Communication and Report:</w:t>
            </w:r>
            <w:r w:rsidR="00DF57CA">
              <w:rPr>
                <w:noProof/>
                <w:webHidden/>
              </w:rPr>
              <w:tab/>
            </w:r>
            <w:r w:rsidR="00DF57CA">
              <w:rPr>
                <w:noProof/>
                <w:webHidden/>
              </w:rPr>
              <w:fldChar w:fldCharType="begin"/>
            </w:r>
            <w:r w:rsidR="00DF57CA">
              <w:rPr>
                <w:noProof/>
                <w:webHidden/>
              </w:rPr>
              <w:instrText xml:space="preserve"> PAGEREF _Toc152580583 \h </w:instrText>
            </w:r>
            <w:r w:rsidR="00DF57CA">
              <w:rPr>
                <w:noProof/>
                <w:webHidden/>
              </w:rPr>
            </w:r>
            <w:r w:rsidR="00DF57CA">
              <w:rPr>
                <w:noProof/>
                <w:webHidden/>
              </w:rPr>
              <w:fldChar w:fldCharType="separate"/>
            </w:r>
            <w:r w:rsidR="00DF57CA">
              <w:rPr>
                <w:noProof/>
                <w:webHidden/>
              </w:rPr>
              <w:t>8</w:t>
            </w:r>
            <w:r w:rsidR="00DF57CA">
              <w:rPr>
                <w:noProof/>
                <w:webHidden/>
              </w:rPr>
              <w:fldChar w:fldCharType="end"/>
            </w:r>
          </w:hyperlink>
        </w:p>
        <w:p w14:paraId="25DBA3B3" w14:textId="2DABC0FB" w:rsidR="00DF57CA" w:rsidRPr="004D427A" w:rsidRDefault="00000000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</w:rPr>
          </w:pPr>
          <w:hyperlink w:anchor="_Toc152580584" w:history="1">
            <w:r w:rsidR="00DF57CA" w:rsidRPr="002F0E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</w:t>
            </w:r>
            <w:r w:rsidR="00DF57CA" w:rsidRPr="004D427A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DF57CA" w:rsidRPr="002F0E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Schedule:</w:t>
            </w:r>
            <w:r w:rsidR="00DF57CA">
              <w:rPr>
                <w:noProof/>
                <w:webHidden/>
              </w:rPr>
              <w:tab/>
            </w:r>
            <w:r w:rsidR="00DF57CA">
              <w:rPr>
                <w:noProof/>
                <w:webHidden/>
              </w:rPr>
              <w:fldChar w:fldCharType="begin"/>
            </w:r>
            <w:r w:rsidR="00DF57CA">
              <w:rPr>
                <w:noProof/>
                <w:webHidden/>
              </w:rPr>
              <w:instrText xml:space="preserve"> PAGEREF _Toc152580584 \h </w:instrText>
            </w:r>
            <w:r w:rsidR="00DF57CA">
              <w:rPr>
                <w:noProof/>
                <w:webHidden/>
              </w:rPr>
            </w:r>
            <w:r w:rsidR="00DF57CA">
              <w:rPr>
                <w:noProof/>
                <w:webHidden/>
              </w:rPr>
              <w:fldChar w:fldCharType="separate"/>
            </w:r>
            <w:r w:rsidR="00DF57CA">
              <w:rPr>
                <w:noProof/>
                <w:webHidden/>
              </w:rPr>
              <w:t>8</w:t>
            </w:r>
            <w:r w:rsidR="00DF57CA">
              <w:rPr>
                <w:noProof/>
                <w:webHidden/>
              </w:rPr>
              <w:fldChar w:fldCharType="end"/>
            </w:r>
          </w:hyperlink>
        </w:p>
        <w:p w14:paraId="7623DEFE" w14:textId="34726B24" w:rsidR="00DF57CA" w:rsidRPr="004D427A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  <w:kern w:val="2"/>
              <w:sz w:val="22"/>
              <w:szCs w:val="22"/>
              <w:lang w:eastAsia="en-US"/>
            </w:rPr>
          </w:pPr>
          <w:hyperlink w:anchor="_Toc152580585" w:history="1">
            <w:r w:rsidR="00DF57CA" w:rsidRPr="002F0E4C">
              <w:rPr>
                <w:rStyle w:val="Hyperlink"/>
                <w:rFonts w:cs="Times New Roman"/>
                <w:bCs/>
                <w:noProof/>
              </w:rPr>
              <w:t>9.1.</w:t>
            </w:r>
            <w:r w:rsidR="00DF57CA" w:rsidRPr="004D427A"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  <w:kern w:val="2"/>
                <w:sz w:val="22"/>
                <w:szCs w:val="22"/>
                <w:lang w:eastAsia="en-US"/>
              </w:rPr>
              <w:tab/>
            </w:r>
            <w:r w:rsidR="00DF57CA" w:rsidRPr="002F0E4C">
              <w:rPr>
                <w:rStyle w:val="Hyperlink"/>
                <w:rFonts w:cs="Times New Roman"/>
                <w:bCs/>
                <w:noProof/>
              </w:rPr>
              <w:t>Detailed Schedule:</w:t>
            </w:r>
            <w:r w:rsidR="00DF57CA">
              <w:rPr>
                <w:noProof/>
                <w:webHidden/>
              </w:rPr>
              <w:tab/>
            </w:r>
            <w:r w:rsidR="00DF57CA">
              <w:rPr>
                <w:noProof/>
                <w:webHidden/>
              </w:rPr>
              <w:fldChar w:fldCharType="begin"/>
            </w:r>
            <w:r w:rsidR="00DF57CA">
              <w:rPr>
                <w:noProof/>
                <w:webHidden/>
              </w:rPr>
              <w:instrText xml:space="preserve"> PAGEREF _Toc152580585 \h </w:instrText>
            </w:r>
            <w:r w:rsidR="00DF57CA">
              <w:rPr>
                <w:noProof/>
                <w:webHidden/>
              </w:rPr>
            </w:r>
            <w:r w:rsidR="00DF57CA">
              <w:rPr>
                <w:noProof/>
                <w:webHidden/>
              </w:rPr>
              <w:fldChar w:fldCharType="separate"/>
            </w:r>
            <w:r w:rsidR="00DF57CA">
              <w:rPr>
                <w:noProof/>
                <w:webHidden/>
              </w:rPr>
              <w:t>9</w:t>
            </w:r>
            <w:r w:rsidR="00DF57CA">
              <w:rPr>
                <w:noProof/>
                <w:webHidden/>
              </w:rPr>
              <w:fldChar w:fldCharType="end"/>
            </w:r>
          </w:hyperlink>
        </w:p>
        <w:p w14:paraId="592EB5BA" w14:textId="1D3D2B27" w:rsidR="00DF57CA" w:rsidRPr="004D427A" w:rsidRDefault="0000000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</w:rPr>
          </w:pPr>
          <w:hyperlink w:anchor="_Toc152580586" w:history="1">
            <w:r w:rsidR="00DF57CA" w:rsidRPr="002F0E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</w:t>
            </w:r>
            <w:r w:rsidR="00DF57CA" w:rsidRPr="004D427A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DF57CA" w:rsidRPr="002F0E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Budget:</w:t>
            </w:r>
            <w:r w:rsidR="00DF57CA">
              <w:rPr>
                <w:noProof/>
                <w:webHidden/>
              </w:rPr>
              <w:tab/>
            </w:r>
            <w:r w:rsidR="00DF57CA">
              <w:rPr>
                <w:noProof/>
                <w:webHidden/>
              </w:rPr>
              <w:fldChar w:fldCharType="begin"/>
            </w:r>
            <w:r w:rsidR="00DF57CA">
              <w:rPr>
                <w:noProof/>
                <w:webHidden/>
              </w:rPr>
              <w:instrText xml:space="preserve"> PAGEREF _Toc152580586 \h </w:instrText>
            </w:r>
            <w:r w:rsidR="00DF57CA">
              <w:rPr>
                <w:noProof/>
                <w:webHidden/>
              </w:rPr>
            </w:r>
            <w:r w:rsidR="00DF57CA">
              <w:rPr>
                <w:noProof/>
                <w:webHidden/>
              </w:rPr>
              <w:fldChar w:fldCharType="separate"/>
            </w:r>
            <w:r w:rsidR="00DF57CA">
              <w:rPr>
                <w:noProof/>
                <w:webHidden/>
              </w:rPr>
              <w:t>11</w:t>
            </w:r>
            <w:r w:rsidR="00DF57CA">
              <w:rPr>
                <w:noProof/>
                <w:webHidden/>
              </w:rPr>
              <w:fldChar w:fldCharType="end"/>
            </w:r>
          </w:hyperlink>
        </w:p>
        <w:p w14:paraId="6FFE795C" w14:textId="5AEEAD34" w:rsidR="00DF57CA" w:rsidRPr="004D427A" w:rsidRDefault="0000000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</w:rPr>
          </w:pPr>
          <w:hyperlink w:anchor="_Toc152580587" w:history="1">
            <w:r w:rsidR="00DF57CA" w:rsidRPr="002F0E4C">
              <w:rPr>
                <w:rStyle w:val="Hyperlink"/>
                <w:rFonts w:ascii="Times New Roman" w:hAnsi="Times New Roman" w:cs="Times New Roman"/>
                <w:b/>
                <w:noProof/>
              </w:rPr>
              <w:t>11.</w:t>
            </w:r>
            <w:r w:rsidR="00DF57CA" w:rsidRPr="004D427A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DF57CA" w:rsidRPr="002F0E4C">
              <w:rPr>
                <w:rStyle w:val="Hyperlink"/>
                <w:rFonts w:ascii="Times New Roman" w:eastAsia="MS Mincho" w:hAnsi="Times New Roman" w:cs="Times New Roman"/>
                <w:b/>
                <w:bCs/>
                <w:noProof/>
                <w:lang w:eastAsia="ko-KR"/>
              </w:rPr>
              <w:t>Project Risks</w:t>
            </w:r>
            <w:r w:rsidR="00DF57CA">
              <w:rPr>
                <w:noProof/>
                <w:webHidden/>
              </w:rPr>
              <w:tab/>
            </w:r>
            <w:r w:rsidR="00DF57CA">
              <w:rPr>
                <w:noProof/>
                <w:webHidden/>
              </w:rPr>
              <w:fldChar w:fldCharType="begin"/>
            </w:r>
            <w:r w:rsidR="00DF57CA">
              <w:rPr>
                <w:noProof/>
                <w:webHidden/>
              </w:rPr>
              <w:instrText xml:space="preserve"> PAGEREF _Toc152580587 \h </w:instrText>
            </w:r>
            <w:r w:rsidR="00DF57CA">
              <w:rPr>
                <w:noProof/>
                <w:webHidden/>
              </w:rPr>
            </w:r>
            <w:r w:rsidR="00DF57CA">
              <w:rPr>
                <w:noProof/>
                <w:webHidden/>
              </w:rPr>
              <w:fldChar w:fldCharType="separate"/>
            </w:r>
            <w:r w:rsidR="00DF57CA">
              <w:rPr>
                <w:noProof/>
                <w:webHidden/>
              </w:rPr>
              <w:t>13</w:t>
            </w:r>
            <w:r w:rsidR="00DF57CA">
              <w:rPr>
                <w:noProof/>
                <w:webHidden/>
              </w:rPr>
              <w:fldChar w:fldCharType="end"/>
            </w:r>
          </w:hyperlink>
        </w:p>
        <w:p w14:paraId="1082A1A1" w14:textId="50F02192" w:rsidR="00DF57CA" w:rsidRPr="004D427A" w:rsidRDefault="0000000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</w:rPr>
          </w:pPr>
          <w:hyperlink w:anchor="_Toc152580588" w:history="1">
            <w:r w:rsidR="00DF57CA" w:rsidRPr="002F0E4C">
              <w:rPr>
                <w:rStyle w:val="Hyperlink"/>
                <w:rFonts w:ascii="Times New Roman" w:hAnsi="Times New Roman" w:cs="Times New Roman"/>
                <w:b/>
                <w:noProof/>
              </w:rPr>
              <w:t>12.</w:t>
            </w:r>
            <w:r w:rsidR="00DF57CA" w:rsidRPr="004D427A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DF57CA" w:rsidRPr="002F0E4C">
              <w:rPr>
                <w:rStyle w:val="Hyperlink"/>
                <w:rFonts w:ascii="Times New Roman" w:eastAsia="MS Mincho" w:hAnsi="Times New Roman" w:cs="Times New Roman"/>
                <w:b/>
                <w:bCs/>
                <w:noProof/>
                <w:lang w:eastAsia="ko-KR"/>
              </w:rPr>
              <w:t>Deliverables</w:t>
            </w:r>
            <w:r w:rsidR="00DF57CA">
              <w:rPr>
                <w:noProof/>
                <w:webHidden/>
              </w:rPr>
              <w:tab/>
            </w:r>
            <w:r w:rsidR="00DF57CA">
              <w:rPr>
                <w:noProof/>
                <w:webHidden/>
              </w:rPr>
              <w:fldChar w:fldCharType="begin"/>
            </w:r>
            <w:r w:rsidR="00DF57CA">
              <w:rPr>
                <w:noProof/>
                <w:webHidden/>
              </w:rPr>
              <w:instrText xml:space="preserve"> PAGEREF _Toc152580588 \h </w:instrText>
            </w:r>
            <w:r w:rsidR="00DF57CA">
              <w:rPr>
                <w:noProof/>
                <w:webHidden/>
              </w:rPr>
            </w:r>
            <w:r w:rsidR="00DF57CA">
              <w:rPr>
                <w:noProof/>
                <w:webHidden/>
              </w:rPr>
              <w:fldChar w:fldCharType="separate"/>
            </w:r>
            <w:r w:rsidR="00DF57CA">
              <w:rPr>
                <w:noProof/>
                <w:webHidden/>
              </w:rPr>
              <w:t>13</w:t>
            </w:r>
            <w:r w:rsidR="00DF57CA">
              <w:rPr>
                <w:noProof/>
                <w:webHidden/>
              </w:rPr>
              <w:fldChar w:fldCharType="end"/>
            </w:r>
          </w:hyperlink>
        </w:p>
        <w:p w14:paraId="7E7F63D8" w14:textId="040499CB" w:rsidR="00DF57CA" w:rsidRPr="004D427A" w:rsidRDefault="0000000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</w:rPr>
          </w:pPr>
          <w:hyperlink w:anchor="_Toc152580589" w:history="1">
            <w:r w:rsidR="00DF57CA" w:rsidRPr="002F0E4C">
              <w:rPr>
                <w:rStyle w:val="Hyperlink"/>
                <w:rFonts w:ascii="Times New Roman" w:hAnsi="Times New Roman" w:cs="Times New Roman"/>
                <w:b/>
                <w:noProof/>
              </w:rPr>
              <w:t>13.</w:t>
            </w:r>
            <w:r w:rsidR="00DF57CA" w:rsidRPr="004D427A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DF57CA" w:rsidRPr="002F0E4C">
              <w:rPr>
                <w:rStyle w:val="Hyperlink"/>
                <w:rFonts w:ascii="Times New Roman" w:eastAsia="MS Mincho" w:hAnsi="Times New Roman" w:cs="Times New Roman"/>
                <w:b/>
                <w:bCs/>
                <w:noProof/>
                <w:lang w:eastAsia="ko-KR"/>
              </w:rPr>
              <w:t>Individual contribution</w:t>
            </w:r>
            <w:r w:rsidR="00DF57CA">
              <w:rPr>
                <w:noProof/>
                <w:webHidden/>
              </w:rPr>
              <w:tab/>
            </w:r>
            <w:r w:rsidR="00DF57CA">
              <w:rPr>
                <w:noProof/>
                <w:webHidden/>
              </w:rPr>
              <w:fldChar w:fldCharType="begin"/>
            </w:r>
            <w:r w:rsidR="00DF57CA">
              <w:rPr>
                <w:noProof/>
                <w:webHidden/>
              </w:rPr>
              <w:instrText xml:space="preserve"> PAGEREF _Toc152580589 \h </w:instrText>
            </w:r>
            <w:r w:rsidR="00DF57CA">
              <w:rPr>
                <w:noProof/>
                <w:webHidden/>
              </w:rPr>
            </w:r>
            <w:r w:rsidR="00DF57CA">
              <w:rPr>
                <w:noProof/>
                <w:webHidden/>
              </w:rPr>
              <w:fldChar w:fldCharType="separate"/>
            </w:r>
            <w:r w:rsidR="00DF57CA">
              <w:rPr>
                <w:noProof/>
                <w:webHidden/>
              </w:rPr>
              <w:t>14</w:t>
            </w:r>
            <w:r w:rsidR="00DF57CA">
              <w:rPr>
                <w:noProof/>
                <w:webHidden/>
              </w:rPr>
              <w:fldChar w:fldCharType="end"/>
            </w:r>
          </w:hyperlink>
        </w:p>
        <w:p w14:paraId="35EEB46A" w14:textId="782644CF" w:rsidR="00804FDE" w:rsidRDefault="00804FDE">
          <w:r>
            <w:rPr>
              <w:b/>
              <w:bCs/>
              <w:noProof/>
            </w:rPr>
            <w:fldChar w:fldCharType="end"/>
          </w:r>
        </w:p>
      </w:sdtContent>
    </w:sdt>
    <w:p w14:paraId="547B498B" w14:textId="77777777" w:rsidR="002F0235" w:rsidRPr="007C2E91" w:rsidRDefault="00844113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7C2E91">
        <w:rPr>
          <w:rFonts w:ascii="Times New Roman" w:hAnsi="Times New Roman" w:cs="Times New Roman"/>
          <w:sz w:val="26"/>
          <w:szCs w:val="26"/>
        </w:rPr>
        <w:br w:type="page"/>
      </w:r>
    </w:p>
    <w:p w14:paraId="225C4D55" w14:textId="77777777" w:rsidR="001377A6" w:rsidRDefault="001377A6" w:rsidP="001377A6">
      <w:pPr>
        <w:pStyle w:val="Standard"/>
        <w:ind w:left="360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15" w:name="_Toc450324423"/>
      <w:bookmarkStart w:id="16" w:name="_Toc450651599"/>
    </w:p>
    <w:p w14:paraId="18C1441F" w14:textId="77777777" w:rsidR="002F0235" w:rsidRPr="007C2E91" w:rsidRDefault="00844113">
      <w:pPr>
        <w:pStyle w:val="Standard"/>
        <w:numPr>
          <w:ilvl w:val="0"/>
          <w:numId w:val="7"/>
        </w:numPr>
        <w:ind w:left="360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17" w:name="_Toc152580565"/>
      <w:r w:rsidRPr="007C2E91">
        <w:rPr>
          <w:rFonts w:ascii="Times New Roman" w:hAnsi="Times New Roman" w:cs="Times New Roman"/>
          <w:b/>
          <w:bCs/>
          <w:sz w:val="26"/>
          <w:szCs w:val="26"/>
        </w:rPr>
        <w:t>Introduction:</w:t>
      </w:r>
      <w:bookmarkEnd w:id="15"/>
      <w:bookmarkEnd w:id="16"/>
      <w:bookmarkEnd w:id="17"/>
    </w:p>
    <w:p w14:paraId="495F1EF2" w14:textId="1593F872" w:rsidR="002F0235" w:rsidRPr="007C2E91" w:rsidRDefault="00844113">
      <w:pPr>
        <w:pStyle w:val="Standard"/>
        <w:numPr>
          <w:ilvl w:val="1"/>
          <w:numId w:val="7"/>
        </w:numPr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18" w:name="_Toc450324424"/>
      <w:bookmarkStart w:id="19" w:name="_Toc450651600"/>
      <w:bookmarkStart w:id="20" w:name="_Toc152580566"/>
      <w:r w:rsidRPr="007C2E91">
        <w:rPr>
          <w:rFonts w:ascii="Times New Roman" w:hAnsi="Times New Roman" w:cs="Times New Roman"/>
          <w:b/>
          <w:bCs/>
          <w:sz w:val="26"/>
          <w:szCs w:val="26"/>
        </w:rPr>
        <w:t>Purpose</w:t>
      </w:r>
      <w:r w:rsidR="00BD4D6B">
        <w:rPr>
          <w:rFonts w:ascii="Times New Roman" w:hAnsi="Times New Roman" w:cs="Times New Roman"/>
          <w:b/>
          <w:bCs/>
          <w:sz w:val="26"/>
          <w:szCs w:val="26"/>
        </w:rPr>
        <w:t xml:space="preserve"> of document</w:t>
      </w:r>
      <w:r w:rsidRPr="007C2E91"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18"/>
      <w:bookmarkEnd w:id="19"/>
      <w:bookmarkEnd w:id="20"/>
    </w:p>
    <w:p w14:paraId="613300E7" w14:textId="351BC097" w:rsidR="002F0235" w:rsidRPr="007C2E91" w:rsidRDefault="00844113">
      <w:pPr>
        <w:pStyle w:val="Standard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C2E91">
        <w:rPr>
          <w:rFonts w:ascii="Times New Roman" w:eastAsia="Times New Roman" w:hAnsi="Times New Roman" w:cs="Times New Roman"/>
          <w:color w:val="000000"/>
          <w:sz w:val="26"/>
          <w:szCs w:val="26"/>
        </w:rPr>
        <w:t>This document provides a summary of the project's objectives, division of work, the major milestones, required resources, time and overall schedule and budget allocation used and based on t</w:t>
      </w:r>
      <w:r w:rsidR="000B586A">
        <w:rPr>
          <w:rFonts w:ascii="Times New Roman" w:eastAsia="Times New Roman" w:hAnsi="Times New Roman" w:cs="Times New Roman"/>
          <w:color w:val="000000"/>
          <w:sz w:val="26"/>
          <w:szCs w:val="26"/>
        </w:rPr>
        <w:t>he document proposal to build a</w:t>
      </w:r>
      <w:r w:rsidRPr="007C2E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812E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xyz </w:t>
      </w:r>
      <w:r w:rsidRPr="007C2E9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application on time, </w:t>
      </w:r>
      <w:r w:rsidR="00812E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according to requirement </w:t>
      </w:r>
      <w:r w:rsidRPr="007C2E91">
        <w:rPr>
          <w:rFonts w:ascii="Times New Roman" w:eastAsia="Times New Roman" w:hAnsi="Times New Roman" w:cs="Times New Roman"/>
          <w:color w:val="000000"/>
          <w:sz w:val="26"/>
          <w:szCs w:val="26"/>
        </w:rPr>
        <w:t>and plan.</w:t>
      </w:r>
    </w:p>
    <w:p w14:paraId="7CB699B2" w14:textId="77777777" w:rsidR="002F0235" w:rsidRPr="007C2E91" w:rsidRDefault="002F0235">
      <w:pPr>
        <w:pStyle w:val="Standard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04828ED" w14:textId="77777777" w:rsidR="00464A93" w:rsidRPr="007C2E91" w:rsidRDefault="00464A93" w:rsidP="00A00AF1">
      <w:pPr>
        <w:pStyle w:val="Standard"/>
        <w:ind w:left="720"/>
        <w:rPr>
          <w:rFonts w:ascii="Times New Roman" w:hAnsi="Times New Roman" w:cs="Times New Roman"/>
          <w:sz w:val="26"/>
          <w:szCs w:val="26"/>
        </w:rPr>
      </w:pPr>
    </w:p>
    <w:p w14:paraId="497A9DBC" w14:textId="58935CEE" w:rsidR="007D75AB" w:rsidRPr="007C2E91" w:rsidRDefault="00BD4D6B" w:rsidP="007D75AB">
      <w:pPr>
        <w:pStyle w:val="Standard"/>
        <w:numPr>
          <w:ilvl w:val="0"/>
          <w:numId w:val="7"/>
        </w:numPr>
        <w:ind w:left="360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21" w:name="_Toc152580567"/>
      <w:bookmarkStart w:id="22" w:name="_Toc450324426"/>
      <w:bookmarkStart w:id="23" w:name="_Toc450651602"/>
      <w:r>
        <w:rPr>
          <w:rFonts w:ascii="Times New Roman" w:hAnsi="Times New Roman" w:cs="Times New Roman"/>
          <w:b/>
          <w:bCs/>
          <w:sz w:val="26"/>
          <w:szCs w:val="26"/>
        </w:rPr>
        <w:t>Product o</w:t>
      </w:r>
      <w:r w:rsidR="007D75AB">
        <w:rPr>
          <w:rFonts w:ascii="Times New Roman" w:hAnsi="Times New Roman" w:cs="Times New Roman"/>
          <w:b/>
          <w:bCs/>
          <w:sz w:val="26"/>
          <w:szCs w:val="26"/>
        </w:rPr>
        <w:t>verview</w:t>
      </w:r>
      <w:bookmarkEnd w:id="21"/>
    </w:p>
    <w:p w14:paraId="000210CA" w14:textId="17AA16A3" w:rsidR="007D75AB" w:rsidRPr="007C2E91" w:rsidRDefault="00BD4D6B" w:rsidP="007D75AB">
      <w:pPr>
        <w:pStyle w:val="Standard"/>
        <w:numPr>
          <w:ilvl w:val="1"/>
          <w:numId w:val="7"/>
        </w:numPr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24" w:name="_Toc152580568"/>
      <w:r>
        <w:rPr>
          <w:rFonts w:ascii="Times New Roman" w:hAnsi="Times New Roman" w:cs="Times New Roman"/>
          <w:b/>
          <w:bCs/>
          <w:sz w:val="26"/>
          <w:szCs w:val="26"/>
        </w:rPr>
        <w:t>Product</w:t>
      </w:r>
      <w:r w:rsidR="007D75AB">
        <w:rPr>
          <w:rFonts w:ascii="Times New Roman" w:hAnsi="Times New Roman" w:cs="Times New Roman"/>
          <w:b/>
          <w:bCs/>
          <w:sz w:val="26"/>
          <w:szCs w:val="26"/>
        </w:rPr>
        <w:t xml:space="preserve"> definition</w:t>
      </w:r>
      <w:r w:rsidR="007D75AB" w:rsidRPr="007C2E91"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24"/>
    </w:p>
    <w:p w14:paraId="50C95FF3" w14:textId="6DC89CBF" w:rsidR="007D75AB" w:rsidRDefault="00613512" w:rsidP="007D75AB">
      <w:pPr>
        <w:pStyle w:val="Standard"/>
        <w:ind w:left="36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Nowaday, its hard for people to keep track of there number/quality of groceries. It</w:t>
      </w:r>
      <w:r w:rsidR="00A91581">
        <w:rPr>
          <w:rFonts w:ascii="Times New Roman" w:hAnsi="Times New Roman" w:cs="Times New Roman"/>
          <w:sz w:val="26"/>
          <w:szCs w:val="26"/>
        </w:rPr>
        <w:t>’</w:t>
      </w:r>
      <w:r>
        <w:rPr>
          <w:rFonts w:ascii="Times New Roman" w:hAnsi="Times New Roman" w:cs="Times New Roman"/>
          <w:sz w:val="26"/>
          <w:szCs w:val="26"/>
        </w:rPr>
        <w:t xml:space="preserve">s can lead to lack of groceries when be in need, or wrong kind of groceries required. </w:t>
      </w:r>
      <w:r w:rsidR="00A91581">
        <w:rPr>
          <w:rFonts w:ascii="Times New Roman" w:hAnsi="Times New Roman" w:cs="Times New Roman"/>
          <w:sz w:val="26"/>
          <w:szCs w:val="26"/>
        </w:rPr>
        <w:t xml:space="preserve">And can make lots of trouble if these groceries’s in need for special occasion such as Thanksgiving, Christmast, </w:t>
      </w:r>
      <w:proofErr w:type="gramStart"/>
      <w:r w:rsidR="00A91581">
        <w:rPr>
          <w:rFonts w:ascii="Times New Roman" w:hAnsi="Times New Roman" w:cs="Times New Roman"/>
          <w:sz w:val="26"/>
          <w:szCs w:val="26"/>
        </w:rPr>
        <w:t>Tet,...</w:t>
      </w:r>
      <w:proofErr w:type="gramEnd"/>
    </w:p>
    <w:p w14:paraId="06AD3AD7" w14:textId="60010795" w:rsidR="00A91581" w:rsidRPr="00A91581" w:rsidRDefault="00A91581" w:rsidP="007D75AB">
      <w:pPr>
        <w:pStyle w:val="Standard"/>
        <w:ind w:left="360" w:firstLine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We have designed an Android Grocery Management Appliaction to help people solve those problen. This app’s going to keep track on groceries</w:t>
      </w:r>
      <w:r w:rsidR="00B07D83">
        <w:rPr>
          <w:rFonts w:ascii="Times New Roman" w:hAnsi="Times New Roman" w:cs="Times New Roman"/>
          <w:sz w:val="26"/>
          <w:szCs w:val="26"/>
        </w:rPr>
        <w:t xml:space="preserve"> they need, suggest some groceries from previous months.  And in future, we’re going to add some features to help customer use there grocery effeciently.</w:t>
      </w:r>
    </w:p>
    <w:p w14:paraId="01132421" w14:textId="77777777" w:rsidR="00A91581" w:rsidRPr="007C2E91" w:rsidRDefault="00A91581" w:rsidP="007D75AB">
      <w:pPr>
        <w:pStyle w:val="Standard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872D19B" w14:textId="0762DC93" w:rsidR="007D75AB" w:rsidRPr="007C2E91" w:rsidRDefault="007D75AB" w:rsidP="007D75AB">
      <w:pPr>
        <w:pStyle w:val="Standard"/>
        <w:numPr>
          <w:ilvl w:val="1"/>
          <w:numId w:val="7"/>
        </w:numPr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25" w:name="_Toc152580569"/>
      <w:r>
        <w:rPr>
          <w:rFonts w:ascii="Times New Roman" w:hAnsi="Times New Roman" w:cs="Times New Roman"/>
          <w:b/>
          <w:bCs/>
          <w:sz w:val="26"/>
          <w:szCs w:val="26"/>
        </w:rPr>
        <w:t>User:</w:t>
      </w:r>
      <w:bookmarkEnd w:id="25"/>
    </w:p>
    <w:p w14:paraId="78D7F21E" w14:textId="21F39CFB" w:rsidR="007D75AB" w:rsidRDefault="00B07D83" w:rsidP="007D75AB">
      <w:pPr>
        <w:pStyle w:val="Standard"/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-Family</w:t>
      </w:r>
    </w:p>
    <w:p w14:paraId="7021B391" w14:textId="13BAF0A9" w:rsidR="00B07D83" w:rsidRPr="007C2E91" w:rsidRDefault="00B07D83" w:rsidP="00B07D83">
      <w:pPr>
        <w:pStyle w:val="Standard"/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-Restaurants</w:t>
      </w:r>
    </w:p>
    <w:p w14:paraId="0F706B94" w14:textId="06A69070" w:rsidR="007D75AB" w:rsidRDefault="007D75AB" w:rsidP="00812E0F">
      <w:pPr>
        <w:pStyle w:val="Standard"/>
        <w:numPr>
          <w:ilvl w:val="2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User needs:</w:t>
      </w:r>
    </w:p>
    <w:p w14:paraId="32A263C9" w14:textId="7C5F5C3C" w:rsidR="007D75AB" w:rsidRDefault="006F3BFA" w:rsidP="004D667C">
      <w:pPr>
        <w:pStyle w:val="Standard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 notifications from app when lack ingredients/things</w:t>
      </w:r>
    </w:p>
    <w:p w14:paraId="1BA3F79F" w14:textId="7934ECD3" w:rsidR="006F3BFA" w:rsidRDefault="006F3BFA" w:rsidP="004D667C">
      <w:pPr>
        <w:pStyle w:val="Standard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Edit recommend recipe to fit their taste</w:t>
      </w:r>
    </w:p>
    <w:p w14:paraId="0EAD53E7" w14:textId="01D29C98" w:rsidR="007D75AB" w:rsidRPr="007C2E91" w:rsidRDefault="007D75AB" w:rsidP="00812E0F">
      <w:pPr>
        <w:pStyle w:val="Standard"/>
        <w:numPr>
          <w:ilvl w:val="2"/>
          <w:numId w:val="7"/>
        </w:numPr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26" w:name="_Toc152580570"/>
      <w:r>
        <w:rPr>
          <w:rFonts w:ascii="Times New Roman" w:hAnsi="Times New Roman" w:cs="Times New Roman"/>
          <w:b/>
          <w:bCs/>
          <w:sz w:val="26"/>
          <w:szCs w:val="26"/>
        </w:rPr>
        <w:t>User problems:</w:t>
      </w:r>
      <w:bookmarkEnd w:id="26"/>
    </w:p>
    <w:p w14:paraId="539D832F" w14:textId="025BFC6B" w:rsidR="004D667C" w:rsidRDefault="004D667C" w:rsidP="004D667C">
      <w:pPr>
        <w:pStyle w:val="Standard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Heavy(~5gb)</w:t>
      </w:r>
    </w:p>
    <w:p w14:paraId="0323FC17" w14:textId="05C53E62" w:rsidR="00812E0F" w:rsidRPr="007C2E91" w:rsidRDefault="00812E0F" w:rsidP="00812E0F">
      <w:pPr>
        <w:pStyle w:val="Standard"/>
        <w:numPr>
          <w:ilvl w:val="1"/>
          <w:numId w:val="7"/>
        </w:numPr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27" w:name="_Toc152580571"/>
      <w:r>
        <w:rPr>
          <w:rFonts w:ascii="Times New Roman" w:hAnsi="Times New Roman" w:cs="Times New Roman"/>
          <w:b/>
          <w:bCs/>
          <w:sz w:val="26"/>
          <w:szCs w:val="26"/>
        </w:rPr>
        <w:t>Prior art:</w:t>
      </w:r>
      <w:bookmarkEnd w:id="27"/>
    </w:p>
    <w:p w14:paraId="38B1006E" w14:textId="4BAF1C77" w:rsidR="004D667C" w:rsidRDefault="004D667C" w:rsidP="004D667C">
      <w:pPr>
        <w:pStyle w:val="Standard"/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Suggest recipes</w:t>
      </w:r>
    </w:p>
    <w:p w14:paraId="0AC6F606" w14:textId="12CE5664" w:rsidR="004D667C" w:rsidRPr="004D667C" w:rsidRDefault="004D667C" w:rsidP="004D667C">
      <w:pPr>
        <w:pStyle w:val="Standard"/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Easy to use, even with </w:t>
      </w:r>
      <w:r w:rsidR="000E0C85">
        <w:rPr>
          <w:rFonts w:ascii="Times New Roman" w:hAnsi="Times New Roman" w:cs="Times New Roman"/>
          <w:sz w:val="26"/>
          <w:szCs w:val="26"/>
        </w:rPr>
        <w:t>elders</w:t>
      </w:r>
    </w:p>
    <w:p w14:paraId="6A2E99B5" w14:textId="77777777" w:rsidR="007D75AB" w:rsidRDefault="007D75AB" w:rsidP="000C7BF5">
      <w:pPr>
        <w:pStyle w:val="Standard"/>
        <w:ind w:left="450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2ABE8256" w14:textId="0659C2C8" w:rsidR="00BD4D6B" w:rsidRDefault="00BD4D6B" w:rsidP="00BD4D6B">
      <w:pPr>
        <w:pStyle w:val="Standard"/>
        <w:numPr>
          <w:ilvl w:val="0"/>
          <w:numId w:val="7"/>
        </w:numPr>
        <w:ind w:left="360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28" w:name="_Toc152580572"/>
      <w:r>
        <w:rPr>
          <w:rFonts w:ascii="Times New Roman" w:hAnsi="Times New Roman" w:cs="Times New Roman"/>
          <w:b/>
          <w:bCs/>
          <w:sz w:val="26"/>
          <w:szCs w:val="26"/>
        </w:rPr>
        <w:t>Project overview</w:t>
      </w:r>
      <w:bookmarkEnd w:id="28"/>
    </w:p>
    <w:p w14:paraId="7B43CD90" w14:textId="77777777" w:rsidR="00BD4D6B" w:rsidRPr="007C2E91" w:rsidRDefault="00BD4D6B" w:rsidP="00BD4D6B">
      <w:pPr>
        <w:pStyle w:val="Standard"/>
        <w:numPr>
          <w:ilvl w:val="1"/>
          <w:numId w:val="7"/>
        </w:numPr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29" w:name="_Toc152580573"/>
      <w:commentRangeStart w:id="30"/>
      <w:r>
        <w:rPr>
          <w:rFonts w:ascii="Times New Roman" w:hAnsi="Times New Roman" w:cs="Times New Roman"/>
          <w:b/>
          <w:bCs/>
          <w:sz w:val="26"/>
          <w:szCs w:val="26"/>
        </w:rPr>
        <w:t>Project goal</w:t>
      </w:r>
      <w:commentRangeEnd w:id="30"/>
      <w:r w:rsidR="0034239C">
        <w:rPr>
          <w:rStyle w:val="CommentReference"/>
          <w:rFonts w:cs="Mangal"/>
        </w:rPr>
        <w:commentReference w:id="30"/>
      </w:r>
      <w:bookmarkEnd w:id="29"/>
    </w:p>
    <w:p w14:paraId="3C923917" w14:textId="5B2DEE89" w:rsidR="00BD4D6B" w:rsidDel="001524E8" w:rsidRDefault="00B07D83" w:rsidP="00DF57CA">
      <w:pPr>
        <w:pStyle w:val="Standard"/>
        <w:ind w:left="202"/>
        <w:rPr>
          <w:del w:id="31" w:author="tăng ngọc tuân" w:date="2023-12-03T15:02:00Z"/>
          <w:sz w:val="26"/>
          <w:szCs w:val="26"/>
        </w:rPr>
      </w:pPr>
      <w:r>
        <w:rPr>
          <w:sz w:val="26"/>
          <w:szCs w:val="26"/>
        </w:rPr>
        <w:t>-</w:t>
      </w:r>
      <w:del w:id="32" w:author="tăng ngọc tuân" w:date="2023-12-03T15:02:00Z">
        <w:r w:rsidDel="001524E8">
          <w:rPr>
            <w:sz w:val="26"/>
            <w:szCs w:val="26"/>
          </w:rPr>
          <w:delText>Budget: ~10.000$</w:delText>
        </w:r>
      </w:del>
    </w:p>
    <w:p w14:paraId="48DB55B9" w14:textId="27E28629" w:rsidR="00B07D83" w:rsidRPr="00B07D83" w:rsidRDefault="00B07D83" w:rsidP="00DF57CA">
      <w:pPr>
        <w:pStyle w:val="Standard"/>
        <w:ind w:left="202"/>
        <w:rPr>
          <w:sz w:val="26"/>
          <w:szCs w:val="26"/>
        </w:rPr>
      </w:pPr>
      <w:del w:id="33" w:author="tăng ngọc tuân" w:date="2023-12-03T15:02:00Z">
        <w:r w:rsidDel="001524E8">
          <w:rPr>
            <w:sz w:val="26"/>
            <w:szCs w:val="26"/>
          </w:rPr>
          <w:delText>-Time: ~5 months</w:delText>
        </w:r>
      </w:del>
      <w:ins w:id="34" w:author="tăng ngọc tuân" w:date="2023-12-03T15:02:00Z">
        <w:r w:rsidR="001524E8">
          <w:rPr>
            <w:sz w:val="26"/>
            <w:szCs w:val="26"/>
          </w:rPr>
          <w:t xml:space="preserve">We will build this project on 10000$ budget and deliver </w:t>
        </w:r>
      </w:ins>
      <w:ins w:id="35" w:author="tăng ngọc tuân" w:date="2023-12-03T15:03:00Z">
        <w:r w:rsidR="001524E8">
          <w:rPr>
            <w:sz w:val="26"/>
            <w:szCs w:val="26"/>
          </w:rPr>
          <w:t>on march 28</w:t>
        </w:r>
        <w:r w:rsidR="001524E8" w:rsidRPr="001524E8">
          <w:rPr>
            <w:sz w:val="26"/>
            <w:szCs w:val="26"/>
            <w:vertAlign w:val="superscript"/>
            <w:rPrChange w:id="36" w:author="tăng ngọc tuân" w:date="2023-12-03T15:03:00Z">
              <w:rPr>
                <w:sz w:val="26"/>
                <w:szCs w:val="26"/>
              </w:rPr>
            </w:rPrChange>
          </w:rPr>
          <w:t>th</w:t>
        </w:r>
        <w:r w:rsidR="001524E8">
          <w:rPr>
            <w:sz w:val="26"/>
            <w:szCs w:val="26"/>
          </w:rPr>
          <w:t>,2024.</w:t>
        </w:r>
      </w:ins>
    </w:p>
    <w:p w14:paraId="74C2B78F" w14:textId="77777777" w:rsidR="00BD4D6B" w:rsidRDefault="00BD4D6B" w:rsidP="00BD4D6B">
      <w:pPr>
        <w:pStyle w:val="Standard"/>
        <w:numPr>
          <w:ilvl w:val="1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C2E91">
        <w:rPr>
          <w:rFonts w:ascii="Times New Roman" w:hAnsi="Times New Roman" w:cs="Times New Roman"/>
          <w:b/>
          <w:bCs/>
          <w:sz w:val="26"/>
          <w:szCs w:val="26"/>
        </w:rPr>
        <w:t>Project Deliverable</w:t>
      </w:r>
      <w:r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7C2E9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C55C8E1" w14:textId="2A87521D" w:rsidR="00BD4D6B" w:rsidRDefault="00B07D83" w:rsidP="00BD4D6B">
      <w:pPr>
        <w:pStyle w:val="Standard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 features:</w:t>
      </w:r>
    </w:p>
    <w:p w14:paraId="59503309" w14:textId="7613CECB" w:rsidR="00BD4D6B" w:rsidRDefault="00B07D83" w:rsidP="00B07D83">
      <w:pPr>
        <w:pStyle w:val="Standard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Save groceries</w:t>
      </w:r>
    </w:p>
    <w:p w14:paraId="708D6F44" w14:textId="1A3B6EB9" w:rsidR="00B07D83" w:rsidRDefault="00B07D83" w:rsidP="00B07D83">
      <w:pPr>
        <w:pStyle w:val="Standard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Remind user to buy/order groceries when needed.</w:t>
      </w:r>
    </w:p>
    <w:p w14:paraId="2E9358FA" w14:textId="5B27920F" w:rsidR="00B07D83" w:rsidRDefault="00B07D83" w:rsidP="00B07D83">
      <w:pPr>
        <w:pStyle w:val="Standard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Show/recommend some groceries from previous months</w:t>
      </w:r>
    </w:p>
    <w:p w14:paraId="6398C5E4" w14:textId="3C821CAD" w:rsidR="00B07D83" w:rsidRDefault="00A66C68" w:rsidP="00A66C68">
      <w:pPr>
        <w:pStyle w:val="Standard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Side features:</w:t>
      </w:r>
    </w:p>
    <w:p w14:paraId="788B678E" w14:textId="38669FE5" w:rsidR="00A66C68" w:rsidRDefault="00A66C68" w:rsidP="00A66C68">
      <w:pPr>
        <w:pStyle w:val="Standard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Show recipe for cooking from ingredient</w:t>
      </w:r>
    </w:p>
    <w:p w14:paraId="24CE2584" w14:textId="2D1568F6" w:rsidR="00A66C68" w:rsidRPr="00B07D83" w:rsidRDefault="00A66C68" w:rsidP="00A66C68">
      <w:pPr>
        <w:pStyle w:val="Standard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Suggest ingredient for input problem</w:t>
      </w:r>
    </w:p>
    <w:p w14:paraId="1DA07FC4" w14:textId="1CA6178B" w:rsidR="00B55210" w:rsidRDefault="00B55210" w:rsidP="00B55210">
      <w:pPr>
        <w:pStyle w:val="Standard"/>
        <w:numPr>
          <w:ilvl w:val="0"/>
          <w:numId w:val="7"/>
        </w:numPr>
        <w:ind w:left="360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37" w:name="_Toc152580574"/>
      <w:commentRangeStart w:id="38"/>
      <w:r>
        <w:rPr>
          <w:rFonts w:ascii="Times New Roman" w:hAnsi="Times New Roman" w:cs="Times New Roman"/>
          <w:b/>
          <w:bCs/>
          <w:sz w:val="26"/>
          <w:szCs w:val="26"/>
        </w:rPr>
        <w:t>Work Breakdown Structure</w:t>
      </w:r>
      <w:commentRangeEnd w:id="38"/>
      <w:r w:rsidR="0034239C">
        <w:rPr>
          <w:rStyle w:val="CommentReference"/>
          <w:rFonts w:cs="Mangal"/>
        </w:rPr>
        <w:commentReference w:id="38"/>
      </w:r>
      <w:bookmarkEnd w:id="37"/>
    </w:p>
    <w:p w14:paraId="375735EC" w14:textId="04D5DA16" w:rsidR="00C82528" w:rsidRPr="00C82528" w:rsidRDefault="005C39E5" w:rsidP="00DF57CA">
      <w:pPr>
        <w:pStyle w:val="Standard"/>
        <w:ind w:left="404" w:firstLine="202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1B1C379D" wp14:editId="64C4F5ED">
            <wp:extent cx="5760085" cy="5474335"/>
            <wp:effectExtent l="0" t="0" r="0" b="0"/>
            <wp:docPr id="265646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46394" name="Picture 26564639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9796" w14:textId="350F2A13" w:rsidR="002B2313" w:rsidRDefault="002B2313" w:rsidP="00BD4D6B">
      <w:pPr>
        <w:pStyle w:val="Standard"/>
        <w:numPr>
          <w:ilvl w:val="0"/>
          <w:numId w:val="7"/>
        </w:numPr>
        <w:ind w:left="360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39" w:name="_Toc152580575"/>
      <w:r>
        <w:rPr>
          <w:rFonts w:ascii="Times New Roman" w:hAnsi="Times New Roman" w:cs="Times New Roman"/>
          <w:b/>
          <w:bCs/>
          <w:sz w:val="26"/>
          <w:szCs w:val="26"/>
        </w:rPr>
        <w:t>Planning</w:t>
      </w:r>
      <w:bookmarkEnd w:id="39"/>
    </w:p>
    <w:p w14:paraId="1E04ACAC" w14:textId="5C9E5433" w:rsidR="002B2313" w:rsidRPr="002B2313" w:rsidRDefault="002B2313" w:rsidP="002B2313">
      <w:pPr>
        <w:pStyle w:val="Standard"/>
        <w:numPr>
          <w:ilvl w:val="1"/>
          <w:numId w:val="7"/>
        </w:numPr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40" w:name="_Toc152580576"/>
      <w:r>
        <w:rPr>
          <w:rFonts w:ascii="Times New Roman" w:hAnsi="Times New Roman" w:cs="Times New Roman"/>
          <w:b/>
          <w:bCs/>
          <w:sz w:val="26"/>
          <w:szCs w:val="26"/>
        </w:rPr>
        <w:t>Product requirements (Product backlog)</w:t>
      </w:r>
      <w:bookmarkEnd w:id="40"/>
    </w:p>
    <w:p w14:paraId="5272AB5C" w14:textId="77777777" w:rsidR="002B2313" w:rsidRPr="002B2313" w:rsidRDefault="002B2313" w:rsidP="002B2313">
      <w:pPr>
        <w:pStyle w:val="ListParagraph"/>
        <w:numPr>
          <w:ilvl w:val="0"/>
          <w:numId w:val="22"/>
        </w:numPr>
        <w:spacing w:after="0"/>
        <w:contextualSpacing/>
        <w:textAlignment w:val="auto"/>
        <w:rPr>
          <w:rFonts w:ascii="Times New Roman" w:hAnsi="Times New Roman" w:cs="Times New Roman"/>
          <w:b/>
          <w:vanish/>
          <w:sz w:val="26"/>
          <w:szCs w:val="26"/>
        </w:rPr>
      </w:pPr>
    </w:p>
    <w:p w14:paraId="649E9D78" w14:textId="77777777" w:rsidR="002B2313" w:rsidRPr="002B2313" w:rsidRDefault="002B2313" w:rsidP="002B2313">
      <w:pPr>
        <w:pStyle w:val="ListParagraph"/>
        <w:numPr>
          <w:ilvl w:val="0"/>
          <w:numId w:val="22"/>
        </w:numPr>
        <w:spacing w:after="0"/>
        <w:contextualSpacing/>
        <w:textAlignment w:val="auto"/>
        <w:rPr>
          <w:rFonts w:ascii="Times New Roman" w:hAnsi="Times New Roman" w:cs="Times New Roman"/>
          <w:b/>
          <w:vanish/>
          <w:sz w:val="26"/>
          <w:szCs w:val="26"/>
        </w:rPr>
      </w:pPr>
    </w:p>
    <w:p w14:paraId="496C16F3" w14:textId="77777777" w:rsidR="002B2313" w:rsidRPr="002B2313" w:rsidRDefault="002B2313" w:rsidP="002B2313">
      <w:pPr>
        <w:pStyle w:val="ListParagraph"/>
        <w:numPr>
          <w:ilvl w:val="0"/>
          <w:numId w:val="22"/>
        </w:numPr>
        <w:spacing w:after="0"/>
        <w:contextualSpacing/>
        <w:textAlignment w:val="auto"/>
        <w:rPr>
          <w:rFonts w:ascii="Times New Roman" w:hAnsi="Times New Roman" w:cs="Times New Roman"/>
          <w:b/>
          <w:vanish/>
          <w:sz w:val="26"/>
          <w:szCs w:val="26"/>
        </w:rPr>
      </w:pPr>
    </w:p>
    <w:p w14:paraId="277532B8" w14:textId="77777777" w:rsidR="002B2313" w:rsidRPr="002B2313" w:rsidRDefault="002B2313" w:rsidP="002B2313">
      <w:pPr>
        <w:pStyle w:val="ListParagraph"/>
        <w:numPr>
          <w:ilvl w:val="0"/>
          <w:numId w:val="22"/>
        </w:numPr>
        <w:spacing w:after="0"/>
        <w:contextualSpacing/>
        <w:textAlignment w:val="auto"/>
        <w:rPr>
          <w:rFonts w:ascii="Times New Roman" w:hAnsi="Times New Roman" w:cs="Times New Roman"/>
          <w:b/>
          <w:vanish/>
          <w:sz w:val="26"/>
          <w:szCs w:val="26"/>
        </w:rPr>
      </w:pPr>
    </w:p>
    <w:p w14:paraId="46653969" w14:textId="77777777" w:rsidR="002B2313" w:rsidRPr="002B2313" w:rsidRDefault="002B2313" w:rsidP="002B2313">
      <w:pPr>
        <w:pStyle w:val="ListParagraph"/>
        <w:numPr>
          <w:ilvl w:val="1"/>
          <w:numId w:val="22"/>
        </w:numPr>
        <w:spacing w:after="0"/>
        <w:contextualSpacing/>
        <w:textAlignment w:val="auto"/>
        <w:rPr>
          <w:rFonts w:ascii="Times New Roman" w:hAnsi="Times New Roman" w:cs="Times New Roman"/>
          <w:b/>
          <w:vanish/>
          <w:sz w:val="26"/>
          <w:szCs w:val="26"/>
        </w:rPr>
      </w:pPr>
    </w:p>
    <w:p w14:paraId="3466C2A9" w14:textId="39E4E0E2" w:rsidR="002B2313" w:rsidRDefault="002B2313" w:rsidP="002B2313">
      <w:pPr>
        <w:ind w:left="1080"/>
        <w:rPr>
          <w:sz w:val="26"/>
          <w:szCs w:val="26"/>
        </w:rPr>
      </w:pPr>
    </w:p>
    <w:p w14:paraId="3DD64B45" w14:textId="77777777" w:rsidR="005F763D" w:rsidRPr="005F763D" w:rsidRDefault="005F763D" w:rsidP="002B2313">
      <w:pPr>
        <w:ind w:left="1080"/>
        <w:rPr>
          <w:b/>
          <w:bCs/>
          <w:i/>
          <w:iCs/>
          <w:sz w:val="26"/>
          <w:szCs w:val="26"/>
        </w:rPr>
      </w:pPr>
      <w:r w:rsidRPr="005F763D">
        <w:rPr>
          <w:b/>
          <w:bCs/>
          <w:i/>
          <w:iCs/>
          <w:sz w:val="26"/>
          <w:szCs w:val="26"/>
        </w:rPr>
        <w:t>OBS:</w:t>
      </w:r>
    </w:p>
    <w:p w14:paraId="1C19A06C" w14:textId="77777777" w:rsidR="005F763D" w:rsidRPr="005F763D" w:rsidRDefault="005F763D" w:rsidP="002B2313">
      <w:pPr>
        <w:ind w:left="1080"/>
        <w:rPr>
          <w:b/>
          <w:bCs/>
          <w:i/>
          <w:iCs/>
          <w:sz w:val="26"/>
          <w:szCs w:val="26"/>
        </w:rPr>
      </w:pPr>
    </w:p>
    <w:p w14:paraId="20468AB1" w14:textId="611274D9" w:rsidR="005F763D" w:rsidRPr="005F763D" w:rsidRDefault="005F763D" w:rsidP="002B2313">
      <w:pPr>
        <w:ind w:left="1080"/>
        <w:rPr>
          <w:b/>
          <w:bCs/>
          <w:i/>
          <w:iCs/>
          <w:sz w:val="26"/>
          <w:szCs w:val="26"/>
        </w:rPr>
      </w:pPr>
      <w:r w:rsidRPr="005F763D">
        <w:rPr>
          <w:b/>
          <w:bCs/>
          <w:i/>
          <w:iCs/>
          <w:sz w:val="26"/>
          <w:szCs w:val="26"/>
        </w:rPr>
        <w:t>Put the below information in the Document: “Product and Sprint Backlog and Burn down chart Team project”</w:t>
      </w:r>
    </w:p>
    <w:p w14:paraId="2CCB6B77" w14:textId="77777777" w:rsidR="005F763D" w:rsidRPr="005F763D" w:rsidRDefault="005F763D" w:rsidP="002B2313">
      <w:pPr>
        <w:ind w:left="1080"/>
        <w:rPr>
          <w:b/>
          <w:bCs/>
          <w:sz w:val="26"/>
          <w:szCs w:val="26"/>
        </w:rPr>
      </w:pPr>
    </w:p>
    <w:p w14:paraId="1C941266" w14:textId="4D43601F" w:rsidR="005F763D" w:rsidRDefault="005F763D" w:rsidP="002B2313">
      <w:pPr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7AC67084" w14:textId="32A91713" w:rsidR="0048728A" w:rsidRPr="0048728A" w:rsidRDefault="0048728A" w:rsidP="0048728A">
      <w:pPr>
        <w:pStyle w:val="ListParagraph"/>
        <w:numPr>
          <w:ilvl w:val="0"/>
          <w:numId w:val="24"/>
        </w:numPr>
        <w:rPr>
          <w:sz w:val="26"/>
          <w:szCs w:val="26"/>
        </w:rPr>
      </w:pPr>
      <w:r w:rsidRPr="0048728A">
        <w:rPr>
          <w:sz w:val="26"/>
          <w:szCs w:val="26"/>
        </w:rPr>
        <w:t>Provide a short description of the Requirement or Activity</w:t>
      </w:r>
      <w:r w:rsidR="005F763D">
        <w:rPr>
          <w:sz w:val="26"/>
          <w:szCs w:val="26"/>
        </w:rPr>
        <w:t xml:space="preserve"> </w:t>
      </w:r>
      <w:proofErr w:type="gramStart"/>
      <w:r w:rsidR="005F763D">
        <w:rPr>
          <w:sz w:val="26"/>
          <w:szCs w:val="26"/>
        </w:rPr>
        <w:t>Or</w:t>
      </w:r>
      <w:proofErr w:type="gramEnd"/>
      <w:r w:rsidR="005F763D">
        <w:rPr>
          <w:sz w:val="26"/>
          <w:szCs w:val="26"/>
        </w:rPr>
        <w:t xml:space="preserve"> User Story</w:t>
      </w:r>
    </w:p>
    <w:p w14:paraId="6AC53688" w14:textId="40AD3736" w:rsidR="0048728A" w:rsidRPr="0048728A" w:rsidRDefault="0048728A" w:rsidP="0048728A">
      <w:pPr>
        <w:pStyle w:val="ListParagraph"/>
        <w:numPr>
          <w:ilvl w:val="0"/>
          <w:numId w:val="24"/>
        </w:numPr>
        <w:rPr>
          <w:sz w:val="26"/>
          <w:szCs w:val="26"/>
        </w:rPr>
      </w:pPr>
      <w:r w:rsidRPr="0048728A">
        <w:rPr>
          <w:sz w:val="26"/>
          <w:szCs w:val="26"/>
        </w:rPr>
        <w:t>Provide an estimate of the effort in manhours</w:t>
      </w:r>
    </w:p>
    <w:p w14:paraId="502BDFDE" w14:textId="0F74C0B9" w:rsidR="0048728A" w:rsidRPr="0048728A" w:rsidRDefault="0048728A" w:rsidP="0048728A">
      <w:pPr>
        <w:pStyle w:val="ListParagraph"/>
        <w:numPr>
          <w:ilvl w:val="0"/>
          <w:numId w:val="24"/>
        </w:numPr>
        <w:rPr>
          <w:sz w:val="26"/>
          <w:szCs w:val="26"/>
        </w:rPr>
      </w:pPr>
      <w:r w:rsidRPr="0048728A">
        <w:rPr>
          <w:sz w:val="26"/>
          <w:szCs w:val="26"/>
        </w:rPr>
        <w:t>Provide a priority</w:t>
      </w:r>
    </w:p>
    <w:p w14:paraId="0D122605" w14:textId="5E9F44C4" w:rsidR="0048728A" w:rsidRPr="0048728A" w:rsidRDefault="0048728A" w:rsidP="0048728A">
      <w:pPr>
        <w:pStyle w:val="ListParagraph"/>
        <w:numPr>
          <w:ilvl w:val="0"/>
          <w:numId w:val="24"/>
        </w:numPr>
        <w:rPr>
          <w:sz w:val="26"/>
          <w:szCs w:val="26"/>
        </w:rPr>
      </w:pPr>
      <w:r>
        <w:rPr>
          <w:sz w:val="26"/>
          <w:szCs w:val="26"/>
        </w:rPr>
        <w:t>Document in which</w:t>
      </w:r>
      <w:r w:rsidRPr="0048728A">
        <w:rPr>
          <w:sz w:val="26"/>
          <w:szCs w:val="26"/>
        </w:rPr>
        <w:t xml:space="preserve"> Sprint it w</w:t>
      </w:r>
      <w:r>
        <w:rPr>
          <w:sz w:val="26"/>
          <w:szCs w:val="26"/>
        </w:rPr>
        <w:t>as done (history)</w:t>
      </w:r>
      <w:r>
        <w:rPr>
          <w:sz w:val="26"/>
          <w:szCs w:val="26"/>
        </w:rPr>
        <w:br/>
        <w:t>The schedule will show in which Sprint it is planned to be done</w:t>
      </w:r>
    </w:p>
    <w:p w14:paraId="46956524" w14:textId="77777777" w:rsidR="0048728A" w:rsidRDefault="0048728A" w:rsidP="002B2313">
      <w:pPr>
        <w:ind w:left="1080"/>
        <w:rPr>
          <w:sz w:val="26"/>
          <w:szCs w:val="26"/>
        </w:rPr>
      </w:pPr>
    </w:p>
    <w:p w14:paraId="250862E6" w14:textId="5EADAF11" w:rsidR="002B2313" w:rsidRPr="00BA1301" w:rsidRDefault="002B2313" w:rsidP="002B2313">
      <w:pPr>
        <w:ind w:left="1080"/>
        <w:rPr>
          <w:sz w:val="26"/>
          <w:szCs w:val="26"/>
        </w:rPr>
      </w:pPr>
      <w:r w:rsidRPr="00BA1301">
        <w:rPr>
          <w:sz w:val="26"/>
          <w:szCs w:val="26"/>
        </w:rPr>
        <w:lastRenderedPageBreak/>
        <w:t xml:space="preserve">Priorities are set from 1 to </w:t>
      </w:r>
      <w:r w:rsidR="000E0C85">
        <w:rPr>
          <w:sz w:val="26"/>
          <w:szCs w:val="26"/>
        </w:rPr>
        <w:t>3</w:t>
      </w:r>
    </w:p>
    <w:p w14:paraId="4DC6DFC8" w14:textId="15109CE7" w:rsidR="002B2313" w:rsidRPr="00BA1301" w:rsidRDefault="002B2313" w:rsidP="002B2313">
      <w:pPr>
        <w:ind w:left="1080"/>
        <w:rPr>
          <w:sz w:val="26"/>
          <w:szCs w:val="26"/>
        </w:rPr>
      </w:pPr>
      <w:r w:rsidRPr="00BA1301">
        <w:rPr>
          <w:sz w:val="26"/>
          <w:szCs w:val="26"/>
        </w:rPr>
        <w:t xml:space="preserve">◦ The </w:t>
      </w:r>
      <w:r w:rsidR="00BE1A18">
        <w:rPr>
          <w:sz w:val="26"/>
          <w:szCs w:val="26"/>
        </w:rPr>
        <w:t>highest</w:t>
      </w:r>
      <w:r w:rsidRPr="00BA1301">
        <w:rPr>
          <w:sz w:val="26"/>
          <w:szCs w:val="26"/>
        </w:rPr>
        <w:t xml:space="preserve"> priorit</w:t>
      </w:r>
      <w:r w:rsidR="00BE1A18">
        <w:rPr>
          <w:sz w:val="26"/>
          <w:szCs w:val="26"/>
        </w:rPr>
        <w:t>y</w:t>
      </w:r>
      <w:r w:rsidRPr="00BA1301">
        <w:rPr>
          <w:sz w:val="26"/>
          <w:szCs w:val="26"/>
        </w:rPr>
        <w:t xml:space="preserve"> </w:t>
      </w:r>
      <w:r w:rsidR="00BE1A18">
        <w:rPr>
          <w:sz w:val="26"/>
          <w:szCs w:val="26"/>
        </w:rPr>
        <w:t>is 1</w:t>
      </w:r>
      <w:r w:rsidRPr="00BA1301">
        <w:rPr>
          <w:sz w:val="26"/>
          <w:szCs w:val="26"/>
        </w:rPr>
        <w:t xml:space="preserve"> </w:t>
      </w:r>
    </w:p>
    <w:p w14:paraId="6183C768" w14:textId="40BC4C85" w:rsidR="002B2313" w:rsidRPr="00BA1301" w:rsidRDefault="002B2313" w:rsidP="002B2313">
      <w:pPr>
        <w:ind w:left="1080"/>
        <w:rPr>
          <w:sz w:val="26"/>
          <w:szCs w:val="26"/>
        </w:rPr>
      </w:pPr>
      <w:r w:rsidRPr="13A93D3D">
        <w:rPr>
          <w:sz w:val="26"/>
          <w:szCs w:val="26"/>
        </w:rPr>
        <w:t xml:space="preserve">◦ The </w:t>
      </w:r>
      <w:r w:rsidR="00BE1A18">
        <w:rPr>
          <w:sz w:val="26"/>
          <w:szCs w:val="26"/>
        </w:rPr>
        <w:t xml:space="preserve">lowest priority is </w:t>
      </w:r>
      <w:r w:rsidR="000E0C85">
        <w:rPr>
          <w:sz w:val="26"/>
          <w:szCs w:val="26"/>
        </w:rPr>
        <w:t>3</w:t>
      </w:r>
    </w:p>
    <w:p w14:paraId="1785D320" w14:textId="77777777" w:rsidR="002B2313" w:rsidRPr="00BA1301" w:rsidRDefault="002B2313" w:rsidP="002B2313">
      <w:pPr>
        <w:ind w:left="1080"/>
        <w:rPr>
          <w:sz w:val="26"/>
          <w:szCs w:val="26"/>
        </w:rPr>
      </w:pPr>
      <w:r w:rsidRPr="00BA1301">
        <w:rPr>
          <w:sz w:val="26"/>
          <w:szCs w:val="26"/>
        </w:rPr>
        <w:t xml:space="preserve">◦ Priorities of some user stories can be the same with others </w:t>
      </w:r>
    </w:p>
    <w:p w14:paraId="04012D26" w14:textId="77777777" w:rsidR="002B2313" w:rsidRPr="00BA1301" w:rsidRDefault="002B2313" w:rsidP="002B2313">
      <w:pPr>
        <w:ind w:left="1080"/>
        <w:rPr>
          <w:b/>
          <w:sz w:val="26"/>
          <w:szCs w:val="26"/>
        </w:rPr>
      </w:pPr>
      <w:r w:rsidRPr="00BA1301">
        <w:rPr>
          <w:sz w:val="26"/>
          <w:szCs w:val="26"/>
        </w:rPr>
        <w:t>◦ If a user story has dependencies, it must have lower priority than its dependencies</w:t>
      </w:r>
    </w:p>
    <w:p w14:paraId="72DE22D9" w14:textId="77777777" w:rsidR="002B2313" w:rsidRDefault="002B2313" w:rsidP="002B2313">
      <w:pPr>
        <w:pStyle w:val="Standard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08949B5A" w14:textId="48187787" w:rsidR="002B2313" w:rsidRDefault="002B2313" w:rsidP="002B2313">
      <w:pPr>
        <w:pStyle w:val="Standard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6DAE59D8" w14:textId="77777777" w:rsidR="002B2313" w:rsidRDefault="002B2313" w:rsidP="002B2313">
      <w:pPr>
        <w:pStyle w:val="Standard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2F05AF26" w14:textId="081D19ED" w:rsidR="002B2313" w:rsidRDefault="002B2313" w:rsidP="002B2313">
      <w:pPr>
        <w:pStyle w:val="Standard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5F7859C2" w14:textId="77777777" w:rsidR="002B2313" w:rsidRDefault="002B2313" w:rsidP="002B2313">
      <w:pPr>
        <w:pStyle w:val="Standard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372DEF78" w14:textId="77777777" w:rsidR="0091207B" w:rsidRDefault="0091207B" w:rsidP="00AF53FF">
      <w:pPr>
        <w:pStyle w:val="Standard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573EEEE0" w14:textId="77777777" w:rsidR="00AF53FF" w:rsidRDefault="00AF53FF" w:rsidP="00AF53FF">
      <w:pPr>
        <w:pStyle w:val="Standard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147672F6" w14:textId="2FF399D4" w:rsidR="00366F13" w:rsidRDefault="00366F13" w:rsidP="00366F13">
      <w:pPr>
        <w:pStyle w:val="Standard"/>
        <w:numPr>
          <w:ilvl w:val="0"/>
          <w:numId w:val="7"/>
        </w:numPr>
        <w:ind w:left="360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41" w:name="_Toc152580577"/>
      <w:r>
        <w:rPr>
          <w:rFonts w:ascii="Times New Roman" w:hAnsi="Times New Roman" w:cs="Times New Roman"/>
          <w:b/>
          <w:bCs/>
          <w:sz w:val="26"/>
          <w:szCs w:val="26"/>
        </w:rPr>
        <w:t>Project schedule (overview)</w:t>
      </w:r>
      <w:bookmarkEnd w:id="41"/>
    </w:p>
    <w:p w14:paraId="3DF856C7" w14:textId="65D59999" w:rsidR="000E0C85" w:rsidRPr="000E0C85" w:rsidRDefault="000E0C85" w:rsidP="00DF57CA">
      <w:pPr>
        <w:pStyle w:val="Standard"/>
        <w:ind w:left="-1560"/>
        <w:rPr>
          <w:rFonts w:ascii="Times New Roman" w:hAnsi="Times New Roman" w:cs="Times New Roman"/>
          <w:b/>
          <w:bCs/>
          <w:sz w:val="26"/>
          <w:szCs w:val="26"/>
        </w:rPr>
      </w:pPr>
      <w:r w:rsidRPr="000E0C85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E72705A" wp14:editId="2993ECC8">
            <wp:extent cx="7456170" cy="2339340"/>
            <wp:effectExtent l="0" t="0" r="0" b="3810"/>
            <wp:docPr id="150341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115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88700" cy="234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D813" w14:textId="7A6950A7" w:rsidR="0091207B" w:rsidRDefault="0091207B" w:rsidP="00366F13">
      <w:pPr>
        <w:pStyle w:val="Standard"/>
        <w:outlineLvl w:val="0"/>
        <w:rPr>
          <w:rFonts w:ascii="Times New Roman" w:hAnsi="Times New Roman" w:cs="Times New Roman"/>
          <w:bCs/>
          <w:sz w:val="26"/>
          <w:szCs w:val="26"/>
        </w:rPr>
      </w:pPr>
    </w:p>
    <w:p w14:paraId="35480B55" w14:textId="77777777" w:rsidR="0091207B" w:rsidRDefault="0091207B" w:rsidP="00366F13">
      <w:pPr>
        <w:pStyle w:val="Standard"/>
        <w:outlineLvl w:val="0"/>
        <w:rPr>
          <w:rFonts w:ascii="Times New Roman" w:hAnsi="Times New Roman" w:cs="Times New Roman"/>
          <w:bCs/>
          <w:sz w:val="26"/>
          <w:szCs w:val="26"/>
        </w:rPr>
      </w:pPr>
    </w:p>
    <w:p w14:paraId="6BEE1D27" w14:textId="77777777" w:rsidR="00366F13" w:rsidRPr="00366F13" w:rsidRDefault="00366F13" w:rsidP="00366F13">
      <w:pPr>
        <w:pStyle w:val="Standard"/>
        <w:outlineLvl w:val="0"/>
        <w:rPr>
          <w:rFonts w:ascii="Times New Roman" w:hAnsi="Times New Roman" w:cs="Times New Roman"/>
          <w:bCs/>
          <w:sz w:val="26"/>
          <w:szCs w:val="26"/>
        </w:rPr>
      </w:pPr>
    </w:p>
    <w:p w14:paraId="4C3EFA0C" w14:textId="45BE6266" w:rsidR="00BD4D6B" w:rsidRPr="00AF53FF" w:rsidRDefault="00BD4D6B" w:rsidP="00AF53FF">
      <w:pPr>
        <w:pStyle w:val="Standard"/>
        <w:numPr>
          <w:ilvl w:val="0"/>
          <w:numId w:val="7"/>
        </w:numPr>
        <w:ind w:left="360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42" w:name="_Toc152580578"/>
      <w:r>
        <w:rPr>
          <w:rFonts w:ascii="Times New Roman" w:hAnsi="Times New Roman" w:cs="Times New Roman"/>
          <w:b/>
          <w:bCs/>
          <w:sz w:val="26"/>
          <w:szCs w:val="26"/>
        </w:rPr>
        <w:t>D</w:t>
      </w:r>
      <w:r w:rsidRPr="00AF53FF">
        <w:rPr>
          <w:rFonts w:ascii="Times New Roman" w:hAnsi="Times New Roman" w:cs="Times New Roman"/>
          <w:b/>
          <w:bCs/>
          <w:sz w:val="26"/>
          <w:szCs w:val="26"/>
        </w:rPr>
        <w:t>evelopment Process:</w:t>
      </w:r>
      <w:bookmarkEnd w:id="42"/>
    </w:p>
    <w:p w14:paraId="270B83AA" w14:textId="77777777" w:rsidR="00BD4D6B" w:rsidRPr="007C2E91" w:rsidRDefault="00BD4D6B" w:rsidP="00BD4D6B">
      <w:pPr>
        <w:pStyle w:val="Standard"/>
        <w:ind w:left="2904" w:firstLine="360"/>
        <w:jc w:val="both"/>
        <w:rPr>
          <w:rFonts w:ascii="Times New Roman" w:eastAsia="MS Mincho" w:hAnsi="Times New Roman" w:cs="Times New Roman"/>
          <w:b/>
          <w:sz w:val="32"/>
          <w:szCs w:val="26"/>
          <w:lang w:eastAsia="ko-KR"/>
        </w:rPr>
      </w:pPr>
      <w:r w:rsidRPr="007C2E91">
        <w:rPr>
          <w:rFonts w:ascii="Times New Roman" w:hAnsi="Times New Roman" w:cs="Times New Roman"/>
          <w:b/>
          <w:noProof/>
          <w:sz w:val="32"/>
          <w:szCs w:val="26"/>
        </w:rPr>
        <w:drawing>
          <wp:anchor distT="0" distB="0" distL="114300" distR="114300" simplePos="0" relativeHeight="251659264" behindDoc="1" locked="0" layoutInCell="1" allowOverlap="1" wp14:anchorId="56CE6786" wp14:editId="47666D73">
            <wp:simplePos x="0" y="0"/>
            <wp:positionH relativeFrom="page">
              <wp:posOffset>1590675</wp:posOffset>
            </wp:positionH>
            <wp:positionV relativeFrom="paragraph">
              <wp:posOffset>450850</wp:posOffset>
            </wp:positionV>
            <wp:extent cx="4342765" cy="2439670"/>
            <wp:effectExtent l="0" t="0" r="635" b="0"/>
            <wp:wrapTopAndBottom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65" cy="2439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4AA5C740">
        <w:rPr>
          <w:rFonts w:ascii="Times New Roman" w:hAnsi="Times New Roman" w:cs="Times New Roman"/>
          <w:b/>
          <w:bCs/>
          <w:sz w:val="32"/>
          <w:szCs w:val="32"/>
        </w:rPr>
        <w:t>Scrum Process</w:t>
      </w:r>
      <w:r w:rsidRPr="4AA5C740">
        <w:rPr>
          <w:rFonts w:ascii="Times New Roman" w:eastAsia="MS Mincho" w:hAnsi="Times New Roman" w:cs="Times New Roman"/>
          <w:b/>
          <w:bCs/>
          <w:sz w:val="32"/>
          <w:szCs w:val="32"/>
          <w:lang w:eastAsia="ko-KR"/>
        </w:rPr>
        <w:t xml:space="preserve"> </w:t>
      </w:r>
    </w:p>
    <w:p w14:paraId="7FC6DA69" w14:textId="77777777" w:rsidR="00BD4D6B" w:rsidRPr="007C2E91" w:rsidRDefault="00BD4D6B" w:rsidP="00BD4D6B">
      <w:pPr>
        <w:pStyle w:val="Standard"/>
        <w:ind w:left="2904" w:firstLine="360"/>
        <w:jc w:val="both"/>
        <w:rPr>
          <w:rFonts w:ascii="Times New Roman" w:eastAsia="MS Mincho" w:hAnsi="Times New Roman" w:cs="Times New Roman"/>
          <w:b/>
          <w:sz w:val="32"/>
          <w:szCs w:val="26"/>
          <w:lang w:eastAsia="ko-KR"/>
        </w:rPr>
      </w:pPr>
    </w:p>
    <w:p w14:paraId="369480D6" w14:textId="2BAF65CD" w:rsidR="00BD4D6B" w:rsidRDefault="00482775" w:rsidP="00BD4D6B">
      <w:pPr>
        <w:numPr>
          <w:ilvl w:val="0"/>
          <w:numId w:val="13"/>
        </w:numPr>
        <w:spacing w:line="360" w:lineRule="auto"/>
        <w:contextualSpacing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Scrum is an empirical process, which mean decisions are based on:</w:t>
      </w:r>
    </w:p>
    <w:p w14:paraId="579BC460" w14:textId="248AC137" w:rsidR="00482775" w:rsidRDefault="00482775" w:rsidP="00482775">
      <w:pPr>
        <w:numPr>
          <w:ilvl w:val="1"/>
          <w:numId w:val="13"/>
        </w:numPr>
        <w:spacing w:line="360" w:lineRule="auto"/>
        <w:contextualSpacing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Observation</w:t>
      </w:r>
    </w:p>
    <w:p w14:paraId="2FE299AD" w14:textId="5E16B17A" w:rsidR="00482775" w:rsidRDefault="00482775" w:rsidP="00482775">
      <w:pPr>
        <w:numPr>
          <w:ilvl w:val="1"/>
          <w:numId w:val="13"/>
        </w:numPr>
        <w:spacing w:line="360" w:lineRule="auto"/>
        <w:contextualSpacing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Experience</w:t>
      </w:r>
    </w:p>
    <w:p w14:paraId="416BA111" w14:textId="6B551BEE" w:rsidR="00482775" w:rsidRDefault="00482775" w:rsidP="00482775">
      <w:pPr>
        <w:numPr>
          <w:ilvl w:val="1"/>
          <w:numId w:val="13"/>
        </w:numPr>
        <w:spacing w:line="360" w:lineRule="auto"/>
        <w:contextualSpacing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Experimentation</w:t>
      </w:r>
    </w:p>
    <w:p w14:paraId="73EB4AD9" w14:textId="1D95E309" w:rsidR="00482775" w:rsidRDefault="00482775" w:rsidP="00482775">
      <w:pPr>
        <w:numPr>
          <w:ilvl w:val="0"/>
          <w:numId w:val="13"/>
        </w:numPr>
        <w:spacing w:line="360" w:lineRule="auto"/>
        <w:contextualSpacing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Include 3 pillars:</w:t>
      </w:r>
    </w:p>
    <w:p w14:paraId="4779EF3A" w14:textId="6EC3EA96" w:rsidR="00482775" w:rsidRDefault="00482775" w:rsidP="00482775">
      <w:pPr>
        <w:numPr>
          <w:ilvl w:val="1"/>
          <w:numId w:val="13"/>
        </w:numPr>
        <w:spacing w:line="360" w:lineRule="auto"/>
        <w:contextualSpacing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Transparency</w:t>
      </w:r>
    </w:p>
    <w:p w14:paraId="6A09A972" w14:textId="3FB4D86A" w:rsidR="00482775" w:rsidRDefault="00482775" w:rsidP="00482775">
      <w:pPr>
        <w:numPr>
          <w:ilvl w:val="1"/>
          <w:numId w:val="13"/>
        </w:numPr>
        <w:spacing w:line="360" w:lineRule="auto"/>
        <w:contextualSpacing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Inspection</w:t>
      </w:r>
    </w:p>
    <w:p w14:paraId="6960C692" w14:textId="0118B225" w:rsidR="00482775" w:rsidRPr="00482775" w:rsidRDefault="00482775" w:rsidP="00482775">
      <w:pPr>
        <w:numPr>
          <w:ilvl w:val="1"/>
          <w:numId w:val="13"/>
        </w:numPr>
        <w:spacing w:line="360" w:lineRule="auto"/>
        <w:contextualSpacing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Adaption</w:t>
      </w:r>
    </w:p>
    <w:p w14:paraId="7A1F6D14" w14:textId="77777777" w:rsidR="00BD4D6B" w:rsidRPr="007C2E91" w:rsidRDefault="00BD4D6B" w:rsidP="00BD4D6B">
      <w:pPr>
        <w:ind w:firstLine="204"/>
        <w:jc w:val="both"/>
        <w:rPr>
          <w:rFonts w:ascii="Times New Roman" w:hAnsi="Times New Roman" w:cs="Times New Roman"/>
          <w:sz w:val="26"/>
          <w:szCs w:val="26"/>
        </w:rPr>
      </w:pPr>
      <w:r w:rsidRPr="007C2E91">
        <w:rPr>
          <w:rFonts w:ascii="Times New Roman" w:hAnsi="Times New Roman" w:cs="Times New Roman"/>
          <w:sz w:val="26"/>
          <w:szCs w:val="26"/>
        </w:rPr>
        <w:t>Benefit of the methodology:</w:t>
      </w:r>
    </w:p>
    <w:p w14:paraId="22A88237" w14:textId="77777777" w:rsidR="00BD4D6B" w:rsidRPr="007C2E91" w:rsidRDefault="00BD4D6B" w:rsidP="00BD4D6B">
      <w:pPr>
        <w:pStyle w:val="ListParagraph"/>
        <w:spacing w:after="0"/>
        <w:ind w:left="2160"/>
        <w:jc w:val="both"/>
        <w:rPr>
          <w:rFonts w:ascii="Times New Roman" w:hAnsi="Times New Roman" w:cs="Times New Roman"/>
          <w:sz w:val="26"/>
          <w:szCs w:val="26"/>
        </w:rPr>
      </w:pPr>
    </w:p>
    <w:p w14:paraId="263D03E8" w14:textId="0C70F209" w:rsidR="00BD4D6B" w:rsidRDefault="00482775" w:rsidP="00BD4D6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Clearly defined sprint goals</w:t>
      </w:r>
    </w:p>
    <w:p w14:paraId="3B806242" w14:textId="36813251" w:rsidR="00482775" w:rsidRDefault="00482775" w:rsidP="00BD4D6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Flexibility to allow quick product change</w:t>
      </w:r>
    </w:p>
    <w:p w14:paraId="37FAE455" w14:textId="723475E4" w:rsidR="00482775" w:rsidRPr="00083328" w:rsidRDefault="00482775" w:rsidP="0008332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Tested, stabled product</w:t>
      </w:r>
    </w:p>
    <w:p w14:paraId="47E9DB4A" w14:textId="7069AF24" w:rsidR="00482775" w:rsidRPr="00D848DB" w:rsidRDefault="00482775" w:rsidP="00BD4D6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Developer growth</w:t>
      </w:r>
    </w:p>
    <w:p w14:paraId="0DCB998D" w14:textId="0C9993EF" w:rsidR="00BD4D6B" w:rsidRDefault="00BD4D6B" w:rsidP="00BD4D6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ACD0260" w14:textId="584F3A4C" w:rsidR="007968F1" w:rsidRDefault="007968F1" w:rsidP="00BD4D6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27C54FE" w14:textId="77777777" w:rsidR="007968F1" w:rsidRDefault="007968F1" w:rsidP="00BD4D6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0468948" w14:textId="14A0717E" w:rsidR="002F0235" w:rsidRPr="007C2E91" w:rsidRDefault="00844113">
      <w:pPr>
        <w:pStyle w:val="Standard"/>
        <w:numPr>
          <w:ilvl w:val="0"/>
          <w:numId w:val="7"/>
        </w:numPr>
        <w:ind w:left="450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43" w:name="_Toc152580579"/>
      <w:r w:rsidRPr="007C2E91">
        <w:rPr>
          <w:rFonts w:ascii="Times New Roman" w:hAnsi="Times New Roman" w:cs="Times New Roman"/>
          <w:b/>
          <w:bCs/>
          <w:sz w:val="26"/>
          <w:szCs w:val="26"/>
        </w:rPr>
        <w:t>Team Organization:</w:t>
      </w:r>
      <w:bookmarkEnd w:id="22"/>
      <w:bookmarkEnd w:id="23"/>
      <w:bookmarkEnd w:id="43"/>
    </w:p>
    <w:p w14:paraId="0D0D7836" w14:textId="77777777" w:rsidR="00CB4A39" w:rsidRPr="007C2E91" w:rsidRDefault="00844113" w:rsidP="00010FC8">
      <w:pPr>
        <w:pStyle w:val="Standard"/>
        <w:numPr>
          <w:ilvl w:val="1"/>
          <w:numId w:val="7"/>
        </w:numPr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44" w:name="_Toc450324427"/>
      <w:bookmarkStart w:id="45" w:name="_Toc450651603"/>
      <w:bookmarkStart w:id="46" w:name="_Toc152580580"/>
      <w:r w:rsidRPr="007C2E91">
        <w:rPr>
          <w:rFonts w:ascii="Times New Roman" w:hAnsi="Times New Roman" w:cs="Times New Roman"/>
          <w:b/>
          <w:bCs/>
          <w:sz w:val="26"/>
          <w:szCs w:val="26"/>
        </w:rPr>
        <w:t>Scrum Team Information:</w:t>
      </w:r>
      <w:bookmarkEnd w:id="44"/>
      <w:bookmarkEnd w:id="45"/>
      <w:bookmarkEnd w:id="46"/>
    </w:p>
    <w:p w14:paraId="58C9560E" w14:textId="77777777" w:rsidR="002F0235" w:rsidRPr="007C2E91" w:rsidRDefault="00F8035C" w:rsidP="00CB4A39">
      <w:pPr>
        <w:pStyle w:val="Standard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7C2E91">
        <w:rPr>
          <w:rFonts w:ascii="Times New Roman" w:hAnsi="Times New Roman" w:cs="Times New Roman"/>
          <w:b/>
          <w:i/>
          <w:sz w:val="26"/>
          <w:szCs w:val="26"/>
        </w:rPr>
        <w:t>Table 1</w:t>
      </w:r>
      <w:r w:rsidR="00CB4A39" w:rsidRPr="007C2E91">
        <w:rPr>
          <w:rFonts w:ascii="Times New Roman" w:hAnsi="Times New Roman" w:cs="Times New Roman"/>
          <w:b/>
          <w:i/>
          <w:sz w:val="26"/>
          <w:szCs w:val="26"/>
        </w:rPr>
        <w:t>: Scrum Team Organization.</w:t>
      </w:r>
    </w:p>
    <w:tbl>
      <w:tblPr>
        <w:tblW w:w="985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2370"/>
        <w:gridCol w:w="1765"/>
        <w:gridCol w:w="3915"/>
        <w:gridCol w:w="1800"/>
      </w:tblGrid>
      <w:tr w:rsidR="002F0235" w:rsidRPr="007C2E91" w14:paraId="3160D894" w14:textId="77777777" w:rsidTr="005969D5">
        <w:trPr>
          <w:jc w:val="center"/>
        </w:trPr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14:paraId="3EF737E5" w14:textId="77777777" w:rsidR="002F0235" w:rsidRPr="007C2E91" w:rsidRDefault="00844113">
            <w:pPr>
              <w:pStyle w:val="Standard"/>
              <w:spacing w:after="10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b/>
                <w:sz w:val="26"/>
                <w:szCs w:val="26"/>
              </w:rPr>
              <w:t>Full Name</w:t>
            </w:r>
          </w:p>
        </w:tc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14:paraId="2D2819BE" w14:textId="77777777" w:rsidR="002F0235" w:rsidRPr="007C2E91" w:rsidRDefault="005969D5">
            <w:pPr>
              <w:pStyle w:val="Standard"/>
              <w:spacing w:after="10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Phone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14:paraId="767067C9" w14:textId="77777777" w:rsidR="002F0235" w:rsidRPr="007C2E91" w:rsidRDefault="005969D5">
            <w:pPr>
              <w:pStyle w:val="Standard"/>
              <w:spacing w:after="10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Email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14:paraId="514A7B16" w14:textId="77777777" w:rsidR="002F0235" w:rsidRPr="007C2E91" w:rsidRDefault="00844113">
            <w:pPr>
              <w:pStyle w:val="Standard"/>
              <w:spacing w:after="10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b/>
                <w:sz w:val="26"/>
                <w:szCs w:val="26"/>
              </w:rPr>
              <w:t>Position</w:t>
            </w:r>
          </w:p>
        </w:tc>
      </w:tr>
      <w:tr w:rsidR="006E7A1B" w:rsidRPr="007C2E91" w14:paraId="5057124D" w14:textId="77777777" w:rsidTr="005969D5">
        <w:trPr>
          <w:trHeight w:val="431"/>
          <w:jc w:val="center"/>
        </w:trPr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5C4CCF2F" w14:textId="14558A3E" w:rsidR="006E7A1B" w:rsidRPr="00B20E87" w:rsidRDefault="006E7A1B" w:rsidP="006E7A1B">
            <w:pPr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</w:rPr>
              <w:t>Tăng</w:t>
            </w:r>
            <w:r>
              <w:rPr>
                <w:bCs/>
                <w:sz w:val="26"/>
                <w:szCs w:val="26"/>
                <w:lang w:val="vi-VN"/>
              </w:rPr>
              <w:t xml:space="preserve"> Ngọc Tuân</w:t>
            </w:r>
          </w:p>
        </w:tc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09B529F7" w14:textId="3A0ABA9A" w:rsidR="006E7A1B" w:rsidRPr="006244ED" w:rsidRDefault="006E7A1B" w:rsidP="006E7A1B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0935403594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0617A281" w14:textId="32C80392" w:rsidR="006E7A1B" w:rsidRPr="006244ED" w:rsidRDefault="006E7A1B" w:rsidP="006E7A1B">
            <w:pPr>
              <w:jc w:val="both"/>
              <w:rPr>
                <w:sz w:val="26"/>
                <w:szCs w:val="26"/>
              </w:rPr>
            </w:pPr>
            <w:r>
              <w:t>tuan3110272</w:t>
            </w:r>
            <w:r>
              <w:rPr>
                <w:lang w:val="vi-VN"/>
              </w:rPr>
              <w:t>@gmail.com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53C1E410" w14:textId="5C1054A7" w:rsidR="006E7A1B" w:rsidRPr="00B20E87" w:rsidRDefault="006E7A1B" w:rsidP="006E7A1B">
            <w:pPr>
              <w:contextualSpacing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Master</w:t>
            </w:r>
          </w:p>
        </w:tc>
      </w:tr>
      <w:tr w:rsidR="006E7A1B" w:rsidRPr="007C2E91" w14:paraId="75F8ED0B" w14:textId="77777777" w:rsidTr="005969D5">
        <w:trPr>
          <w:trHeight w:val="431"/>
          <w:jc w:val="center"/>
        </w:trPr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28706851" w14:textId="68B05456" w:rsidR="006E7A1B" w:rsidRPr="00351286" w:rsidRDefault="006E7A1B" w:rsidP="006E7A1B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Huỳnh Anh Tuấn</w:t>
            </w:r>
          </w:p>
        </w:tc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B5EB620" w14:textId="6C1B3123" w:rsidR="006E7A1B" w:rsidRPr="00081886" w:rsidRDefault="006E7A1B" w:rsidP="006E7A1B">
            <w:pPr>
              <w:contextualSpacing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0369705323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B7DED7F" w14:textId="6098E539" w:rsidR="006E7A1B" w:rsidRPr="00351286" w:rsidRDefault="006E7A1B" w:rsidP="006E7A1B">
            <w:pPr>
              <w:jc w:val="both"/>
              <w:rPr>
                <w:lang w:val="vi-VN"/>
              </w:rPr>
            </w:pPr>
            <w:r>
              <w:rPr>
                <w:sz w:val="26"/>
                <w:szCs w:val="26"/>
              </w:rPr>
              <w:t>anhtuan2003147</w:t>
            </w:r>
            <w:r>
              <w:rPr>
                <w:sz w:val="26"/>
                <w:szCs w:val="26"/>
                <w:lang w:val="vi-VN"/>
              </w:rPr>
              <w:t>@gmail.com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290D155A" w14:textId="2DFF2D35" w:rsidR="006E7A1B" w:rsidRPr="00B20E87" w:rsidRDefault="006E7A1B" w:rsidP="006E7A1B">
            <w:pPr>
              <w:contextualSpacing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Member</w:t>
            </w:r>
          </w:p>
        </w:tc>
      </w:tr>
      <w:tr w:rsidR="006E7A1B" w:rsidRPr="007C2E91" w14:paraId="5BB9164B" w14:textId="77777777" w:rsidTr="005969D5">
        <w:trPr>
          <w:trHeight w:val="431"/>
          <w:jc w:val="center"/>
        </w:trPr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376601AB" w14:textId="59A0FB07" w:rsidR="006E7A1B" w:rsidRPr="00B20E87" w:rsidRDefault="006E7A1B" w:rsidP="006E7A1B">
            <w:pPr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</w:rPr>
              <w:t>Trần</w:t>
            </w:r>
            <w:r>
              <w:rPr>
                <w:bCs/>
                <w:sz w:val="26"/>
                <w:szCs w:val="26"/>
                <w:lang w:val="vi-VN"/>
              </w:rPr>
              <w:t xml:space="preserve"> Thanh Vũ</w:t>
            </w:r>
          </w:p>
        </w:tc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5F5AD3F6" w14:textId="5C060934" w:rsidR="006E7A1B" w:rsidRPr="006244ED" w:rsidRDefault="006E7A1B" w:rsidP="006E7A1B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 w:rsidRPr="000E0C85">
              <w:rPr>
                <w:color w:val="000000" w:themeColor="text1"/>
                <w:sz w:val="26"/>
                <w:szCs w:val="26"/>
              </w:rPr>
              <w:t>0702374029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3A827236" w14:textId="7F9B5038" w:rsidR="006E7A1B" w:rsidRPr="006244ED" w:rsidRDefault="006E7A1B" w:rsidP="006E7A1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anhtuan2003147</w:t>
            </w:r>
            <w:r>
              <w:rPr>
                <w:sz w:val="26"/>
                <w:szCs w:val="26"/>
                <w:lang w:val="vi-VN"/>
              </w:rPr>
              <w:t>@gmail.com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39646665" w14:textId="61DD86FF" w:rsidR="006E7A1B" w:rsidRPr="006244ED" w:rsidRDefault="006E7A1B" w:rsidP="006E7A1B">
            <w:pPr>
              <w:contextualSpacing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Member</w:t>
            </w:r>
          </w:p>
        </w:tc>
      </w:tr>
      <w:tr w:rsidR="006E7A1B" w:rsidRPr="007C2E91" w14:paraId="428D9D39" w14:textId="77777777" w:rsidTr="005969D5">
        <w:trPr>
          <w:trHeight w:val="485"/>
          <w:jc w:val="center"/>
        </w:trPr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69920C6" w14:textId="19BB5F15" w:rsidR="006E7A1B" w:rsidRPr="00B20E87" w:rsidRDefault="006E7A1B" w:rsidP="006E7A1B">
            <w:pPr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</w:rPr>
              <w:t>Trần</w:t>
            </w:r>
            <w:r>
              <w:rPr>
                <w:bCs/>
                <w:sz w:val="26"/>
                <w:szCs w:val="26"/>
                <w:lang w:val="vi-VN"/>
              </w:rPr>
              <w:t xml:space="preserve"> Phúc Nhân</w:t>
            </w:r>
          </w:p>
        </w:tc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1B8B2A7E" w14:textId="1E4B2F33" w:rsidR="006E7A1B" w:rsidRPr="006244ED" w:rsidRDefault="006E7A1B" w:rsidP="006E7A1B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 w:rsidRPr="006E7A1B">
              <w:rPr>
                <w:color w:val="000000" w:themeColor="text1"/>
                <w:sz w:val="26"/>
                <w:szCs w:val="26"/>
              </w:rPr>
              <w:t>0865003881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44E9E017" w14:textId="1BCC16AB" w:rsidR="006E7A1B" w:rsidRPr="006E7A1B" w:rsidRDefault="006E7A1B" w:rsidP="006E7A1B">
            <w:pPr>
              <w:jc w:val="both"/>
              <w:rPr>
                <w:sz w:val="26"/>
                <w:szCs w:val="26"/>
              </w:rPr>
            </w:pPr>
            <w:r w:rsidRPr="006E7A1B">
              <w:rPr>
                <w:sz w:val="26"/>
                <w:szCs w:val="26"/>
              </w:rPr>
              <w:t>Phucnhant@gmail.com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5B46B4A9" w14:textId="384703F9" w:rsidR="006E7A1B" w:rsidRPr="006244ED" w:rsidRDefault="006E7A1B" w:rsidP="006E7A1B">
            <w:pPr>
              <w:contextualSpacing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Member</w:t>
            </w:r>
          </w:p>
        </w:tc>
      </w:tr>
      <w:tr w:rsidR="006E7A1B" w:rsidRPr="007C2E91" w14:paraId="23C54A96" w14:textId="77777777" w:rsidTr="005969D5">
        <w:trPr>
          <w:trHeight w:val="485"/>
          <w:jc w:val="center"/>
        </w:trPr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4DD567C7" w14:textId="5C28045D" w:rsidR="006E7A1B" w:rsidRPr="006244ED" w:rsidRDefault="006E7A1B" w:rsidP="006E7A1B">
            <w:pPr>
              <w:rPr>
                <w:bCs/>
                <w:sz w:val="26"/>
                <w:szCs w:val="26"/>
              </w:rPr>
            </w:pPr>
          </w:p>
        </w:tc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0EFB0F7E" w14:textId="7C6F7D54" w:rsidR="006E7A1B" w:rsidRPr="006244ED" w:rsidRDefault="006E7A1B" w:rsidP="006E7A1B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508E1237" w14:textId="634C2D37" w:rsidR="006E7A1B" w:rsidRPr="006244ED" w:rsidRDefault="006E7A1B" w:rsidP="006E7A1B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55D9FB8" w14:textId="202C6C87" w:rsidR="006E7A1B" w:rsidRPr="006244ED" w:rsidRDefault="006E7A1B" w:rsidP="006E7A1B">
            <w:pPr>
              <w:contextualSpacing/>
              <w:jc w:val="both"/>
              <w:rPr>
                <w:sz w:val="26"/>
                <w:szCs w:val="26"/>
              </w:rPr>
            </w:pPr>
          </w:p>
        </w:tc>
      </w:tr>
    </w:tbl>
    <w:p w14:paraId="62CB0FF7" w14:textId="40B60BE0" w:rsidR="002F0235" w:rsidRDefault="002F0235">
      <w:pPr>
        <w:pStyle w:val="Standard"/>
        <w:ind w:left="2880"/>
        <w:rPr>
          <w:rFonts w:ascii="Times New Roman" w:hAnsi="Times New Roman" w:cs="Times New Roman"/>
          <w:sz w:val="26"/>
          <w:szCs w:val="26"/>
        </w:rPr>
      </w:pPr>
    </w:p>
    <w:p w14:paraId="22F256BC" w14:textId="45F63347" w:rsidR="000C7BF5" w:rsidRDefault="000C7BF5">
      <w:pPr>
        <w:pStyle w:val="Standard"/>
        <w:ind w:left="2880"/>
        <w:rPr>
          <w:rFonts w:ascii="Times New Roman" w:hAnsi="Times New Roman" w:cs="Times New Roman"/>
          <w:sz w:val="26"/>
          <w:szCs w:val="26"/>
        </w:rPr>
      </w:pPr>
    </w:p>
    <w:p w14:paraId="111A017D" w14:textId="77777777" w:rsidR="000C7BF5" w:rsidRPr="007C2E91" w:rsidRDefault="000C7BF5">
      <w:pPr>
        <w:pStyle w:val="Standard"/>
        <w:ind w:left="2880"/>
        <w:rPr>
          <w:rFonts w:ascii="Times New Roman" w:hAnsi="Times New Roman" w:cs="Times New Roman"/>
          <w:sz w:val="26"/>
          <w:szCs w:val="26"/>
        </w:rPr>
      </w:pPr>
    </w:p>
    <w:p w14:paraId="23306EC5" w14:textId="77777777" w:rsidR="00CB4A39" w:rsidRPr="007C2E91" w:rsidRDefault="00844113" w:rsidP="00010FC8">
      <w:pPr>
        <w:pStyle w:val="Standard"/>
        <w:numPr>
          <w:ilvl w:val="1"/>
          <w:numId w:val="7"/>
        </w:numPr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47" w:name="_Toc450324428"/>
      <w:bookmarkStart w:id="48" w:name="_Toc450651604"/>
      <w:bookmarkStart w:id="49" w:name="_Toc152580581"/>
      <w:r w:rsidRPr="007C2E91">
        <w:rPr>
          <w:rFonts w:ascii="Times New Roman" w:hAnsi="Times New Roman" w:cs="Times New Roman"/>
          <w:b/>
          <w:bCs/>
          <w:sz w:val="26"/>
          <w:szCs w:val="26"/>
        </w:rPr>
        <w:t>Role and Responsibility:</w:t>
      </w:r>
      <w:bookmarkEnd w:id="47"/>
      <w:bookmarkEnd w:id="48"/>
      <w:bookmarkEnd w:id="49"/>
    </w:p>
    <w:p w14:paraId="14162E98" w14:textId="77777777" w:rsidR="00CB4A39" w:rsidRPr="007C2E91" w:rsidRDefault="00F8035C" w:rsidP="00CB4A39">
      <w:pPr>
        <w:pStyle w:val="Standard"/>
        <w:ind w:left="2609"/>
        <w:rPr>
          <w:rFonts w:ascii="Times New Roman" w:hAnsi="Times New Roman" w:cs="Times New Roman"/>
          <w:b/>
          <w:i/>
          <w:sz w:val="26"/>
          <w:szCs w:val="26"/>
        </w:rPr>
      </w:pPr>
      <w:r w:rsidRPr="007C2E91">
        <w:rPr>
          <w:rFonts w:ascii="Times New Roman" w:hAnsi="Times New Roman" w:cs="Times New Roman"/>
          <w:b/>
          <w:i/>
          <w:sz w:val="26"/>
          <w:szCs w:val="26"/>
        </w:rPr>
        <w:t>Table 2</w:t>
      </w:r>
      <w:r w:rsidR="00CB4A39" w:rsidRPr="007C2E91">
        <w:rPr>
          <w:rFonts w:ascii="Times New Roman" w:hAnsi="Times New Roman" w:cs="Times New Roman"/>
          <w:b/>
          <w:i/>
          <w:sz w:val="26"/>
          <w:szCs w:val="26"/>
        </w:rPr>
        <w:t>: Role and Responsibilities.</w:t>
      </w:r>
    </w:p>
    <w:tbl>
      <w:tblPr>
        <w:tblW w:w="9645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6"/>
        <w:gridCol w:w="4997"/>
        <w:gridCol w:w="2662"/>
      </w:tblGrid>
      <w:tr w:rsidR="002F0235" w:rsidRPr="007C2E91" w14:paraId="3A791777" w14:textId="77777777" w:rsidTr="00B7150A">
        <w:trPr>
          <w:jc w:val="center"/>
        </w:trPr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14:paraId="32064B72" w14:textId="77777777" w:rsidR="002F0235" w:rsidRPr="007C2E91" w:rsidRDefault="00844113">
            <w:pPr>
              <w:pStyle w:val="Standard"/>
              <w:tabs>
                <w:tab w:val="center" w:pos="1151"/>
              </w:tabs>
              <w:spacing w:line="100" w:lineRule="atLeast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Role</w:t>
            </w:r>
          </w:p>
        </w:tc>
        <w:tc>
          <w:tcPr>
            <w:tcW w:w="4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14:paraId="5CB78315" w14:textId="77777777" w:rsidR="002F0235" w:rsidRDefault="00844113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Responsibility</w:t>
            </w:r>
          </w:p>
          <w:p w14:paraId="3689202B" w14:textId="14A226C1" w:rsidR="007968F1" w:rsidRPr="007C2E91" w:rsidRDefault="007968F1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Describe shortly each role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9" w:type="dxa"/>
            </w:tcMar>
          </w:tcPr>
          <w:p w14:paraId="45A3DD99" w14:textId="77777777" w:rsidR="002F0235" w:rsidRPr="007C2E91" w:rsidRDefault="00844113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Name/Title</w:t>
            </w:r>
          </w:p>
        </w:tc>
      </w:tr>
      <w:tr w:rsidR="002F0235" w:rsidRPr="007C2E91" w14:paraId="6A2113E9" w14:textId="77777777" w:rsidTr="00B7150A">
        <w:trPr>
          <w:jc w:val="center"/>
        </w:trPr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528604C0" w14:textId="77777777" w:rsidR="002F0235" w:rsidRPr="007C2E91" w:rsidRDefault="00844113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Product Owner</w:t>
            </w:r>
          </w:p>
        </w:tc>
        <w:tc>
          <w:tcPr>
            <w:tcW w:w="4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6544C517" w14:textId="7BD5D41D" w:rsidR="002F0235" w:rsidRPr="007C2E91" w:rsidRDefault="00FD4679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ind w:left="40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Analyze users/customers responses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22F34815" w14:textId="0A0E3752" w:rsidR="002F0235" w:rsidRPr="007C2E91" w:rsidRDefault="00FD4679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Tang Ngoc Tuan</w:t>
            </w:r>
          </w:p>
        </w:tc>
      </w:tr>
      <w:tr w:rsidR="002F0235" w:rsidRPr="007C2E91" w14:paraId="30978BD0" w14:textId="77777777" w:rsidTr="00B7150A">
        <w:trPr>
          <w:trHeight w:val="2070"/>
          <w:jc w:val="center"/>
        </w:trPr>
        <w:tc>
          <w:tcPr>
            <w:tcW w:w="1986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1205BA06" w14:textId="77777777" w:rsidR="002F0235" w:rsidRPr="007C2E91" w:rsidRDefault="00844113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Scrum Master</w:t>
            </w:r>
          </w:p>
        </w:tc>
        <w:tc>
          <w:tcPr>
            <w:tcW w:w="4997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093B2E48" w14:textId="5289DC42" w:rsidR="002F0235" w:rsidRPr="007C2E91" w:rsidRDefault="00FD4679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ind w:left="40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Enhance the process </w:t>
            </w:r>
          </w:p>
        </w:tc>
        <w:tc>
          <w:tcPr>
            <w:tcW w:w="2662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3E6B2C84" w14:textId="317ED8D3" w:rsidR="002F0235" w:rsidRPr="00FD4679" w:rsidRDefault="00FD4679" w:rsidP="005F51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Huynh Anh Tuan</w:t>
            </w:r>
          </w:p>
        </w:tc>
      </w:tr>
      <w:tr w:rsidR="002F0235" w:rsidRPr="007C2E91" w14:paraId="4B83355A" w14:textId="77777777" w:rsidTr="00B7150A">
        <w:trPr>
          <w:jc w:val="center"/>
        </w:trPr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22C036B3" w14:textId="77777777" w:rsidR="002F0235" w:rsidRPr="007C2E91" w:rsidRDefault="00844113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Developer</w:t>
            </w:r>
          </w:p>
        </w:tc>
        <w:tc>
          <w:tcPr>
            <w:tcW w:w="4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39ECBB35" w14:textId="6DC1320F" w:rsidR="002F0235" w:rsidRPr="007C2E91" w:rsidRDefault="00730912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ind w:left="40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Coding and </w:t>
            </w:r>
            <w:r w:rsidR="00FD4679">
              <w:rPr>
                <w:rFonts w:ascii="Times New Roman" w:hAnsi="Times New Roman" w:cs="Times New Roman"/>
                <w:sz w:val="26"/>
                <w:szCs w:val="26"/>
              </w:rPr>
              <w:t>unit testing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49D6ABA2" w14:textId="77777777" w:rsidR="002F0235" w:rsidRPr="007C2E91" w:rsidRDefault="00844113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sz w:val="26"/>
                <w:szCs w:val="26"/>
              </w:rPr>
              <w:t>All Members</w:t>
            </w:r>
          </w:p>
        </w:tc>
      </w:tr>
      <w:tr w:rsidR="002F0235" w:rsidRPr="007C2E91" w14:paraId="2F32CD98" w14:textId="77777777" w:rsidTr="00B7150A">
        <w:trPr>
          <w:jc w:val="center"/>
        </w:trPr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79297B36" w14:textId="77777777" w:rsidR="002F0235" w:rsidRPr="007C2E91" w:rsidRDefault="00844113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Tester</w:t>
            </w:r>
          </w:p>
        </w:tc>
        <w:tc>
          <w:tcPr>
            <w:tcW w:w="4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7FD8E879" w14:textId="2EC08021" w:rsidR="002F0235" w:rsidRPr="007C2E91" w:rsidRDefault="00730912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ind w:left="40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Test </w:t>
            </w:r>
            <w:r w:rsidR="00FD4679">
              <w:rPr>
                <w:rFonts w:ascii="Times New Roman" w:hAnsi="Times New Roman" w:cs="Times New Roman"/>
                <w:sz w:val="26"/>
                <w:szCs w:val="26"/>
              </w:rPr>
              <w:t>program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3F5B5E05" w14:textId="77777777" w:rsidR="002F0235" w:rsidRPr="007C2E91" w:rsidRDefault="00844113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sz w:val="26"/>
                <w:szCs w:val="26"/>
              </w:rPr>
              <w:t>All Members</w:t>
            </w:r>
          </w:p>
        </w:tc>
      </w:tr>
    </w:tbl>
    <w:p w14:paraId="38B04CC5" w14:textId="44A90D45" w:rsidR="00010FC8" w:rsidRDefault="00010FC8" w:rsidP="004D134D">
      <w:pPr>
        <w:pStyle w:val="Standard"/>
        <w:tabs>
          <w:tab w:val="left" w:pos="4035"/>
        </w:tabs>
        <w:rPr>
          <w:rFonts w:ascii="Times New Roman" w:hAnsi="Times New Roman" w:cs="Times New Roman"/>
          <w:b/>
          <w:bCs/>
          <w:sz w:val="26"/>
          <w:szCs w:val="26"/>
        </w:rPr>
      </w:pPr>
      <w:bookmarkStart w:id="50" w:name="_Toc450324429"/>
      <w:bookmarkStart w:id="51" w:name="_Toc450651605"/>
    </w:p>
    <w:p w14:paraId="246EDDC5" w14:textId="77777777" w:rsidR="00464A93" w:rsidRPr="007C2E91" w:rsidRDefault="00464A93" w:rsidP="004D134D">
      <w:pPr>
        <w:pStyle w:val="Standard"/>
        <w:tabs>
          <w:tab w:val="left" w:pos="4035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E7DFA94" w14:textId="77777777" w:rsidR="001A1C3F" w:rsidRPr="007C2E91" w:rsidRDefault="00844113" w:rsidP="00010FC8">
      <w:pPr>
        <w:pStyle w:val="Standard"/>
        <w:numPr>
          <w:ilvl w:val="1"/>
          <w:numId w:val="7"/>
        </w:numPr>
        <w:tabs>
          <w:tab w:val="left" w:pos="4035"/>
        </w:tabs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52" w:name="_Toc152580582"/>
      <w:r w:rsidRPr="007C2E91">
        <w:rPr>
          <w:rFonts w:ascii="Times New Roman" w:hAnsi="Times New Roman" w:cs="Times New Roman"/>
          <w:b/>
          <w:bCs/>
          <w:sz w:val="26"/>
          <w:szCs w:val="26"/>
        </w:rPr>
        <w:t>Communication Methodology:</w:t>
      </w:r>
      <w:bookmarkEnd w:id="50"/>
      <w:bookmarkEnd w:id="51"/>
      <w:bookmarkEnd w:id="52"/>
    </w:p>
    <w:p w14:paraId="2202F7E1" w14:textId="77777777" w:rsidR="001A1C3F" w:rsidRPr="007C2E91" w:rsidRDefault="00F8035C" w:rsidP="001A1C3F">
      <w:pPr>
        <w:pStyle w:val="Standard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7C2E91">
        <w:rPr>
          <w:rFonts w:ascii="Times New Roman" w:hAnsi="Times New Roman" w:cs="Times New Roman"/>
          <w:b/>
          <w:i/>
          <w:sz w:val="26"/>
          <w:szCs w:val="26"/>
        </w:rPr>
        <w:t>Table 3</w:t>
      </w:r>
      <w:r w:rsidR="001A1C3F" w:rsidRPr="007C2E91">
        <w:rPr>
          <w:rFonts w:ascii="Times New Roman" w:hAnsi="Times New Roman" w:cs="Times New Roman"/>
          <w:b/>
          <w:i/>
          <w:sz w:val="26"/>
          <w:szCs w:val="26"/>
        </w:rPr>
        <w:t>: Communication Methodology.</w:t>
      </w:r>
    </w:p>
    <w:tbl>
      <w:tblPr>
        <w:tblW w:w="9645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7"/>
        <w:gridCol w:w="3604"/>
        <w:gridCol w:w="1800"/>
        <w:gridCol w:w="1994"/>
      </w:tblGrid>
      <w:tr w:rsidR="002F0235" w:rsidRPr="007C2E91" w14:paraId="7588D3B3" w14:textId="77777777" w:rsidTr="00952BBC">
        <w:trPr>
          <w:jc w:val="center"/>
        </w:trPr>
        <w:tc>
          <w:tcPr>
            <w:tcW w:w="2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14:paraId="66EC2CBB" w14:textId="77777777" w:rsidR="002F0235" w:rsidRPr="007C2E91" w:rsidRDefault="0084411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</w:pPr>
            <w:r w:rsidRPr="007C2E91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Audience/ Attendees</w:t>
            </w:r>
          </w:p>
        </w:tc>
        <w:tc>
          <w:tcPr>
            <w:tcW w:w="3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14:paraId="0D7CF268" w14:textId="77777777" w:rsidR="002F0235" w:rsidRPr="007C2E91" w:rsidRDefault="0084411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</w:pPr>
            <w:r w:rsidRPr="007C2E91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Topic/ Deliverable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14:paraId="0D6C258C" w14:textId="77777777" w:rsidR="002F0235" w:rsidRPr="007C2E91" w:rsidRDefault="0084411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</w:pPr>
            <w:r w:rsidRPr="007C2E91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Frequency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9" w:type="dxa"/>
            </w:tcMar>
          </w:tcPr>
          <w:p w14:paraId="08E93452" w14:textId="77777777" w:rsidR="002F0235" w:rsidRPr="007C2E91" w:rsidRDefault="0084411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</w:pPr>
            <w:r w:rsidRPr="007C2E91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Method</w:t>
            </w:r>
          </w:p>
        </w:tc>
      </w:tr>
      <w:tr w:rsidR="00952BBC" w:rsidRPr="007C2E91" w14:paraId="77FFA3CE" w14:textId="77777777" w:rsidTr="00952BBC">
        <w:trPr>
          <w:jc w:val="center"/>
        </w:trPr>
        <w:tc>
          <w:tcPr>
            <w:tcW w:w="2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1D2E76C9" w14:textId="77777777" w:rsidR="00952BBC" w:rsidRPr="007C2E91" w:rsidRDefault="00CB08DD" w:rsidP="00952BBC">
            <w:pPr>
              <w:pStyle w:val="Standard"/>
              <w:spacing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Mentor</w:t>
            </w:r>
            <w:r w:rsidR="0082228A" w:rsidRPr="007C2E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and Team member</w:t>
            </w:r>
          </w:p>
        </w:tc>
        <w:tc>
          <w:tcPr>
            <w:tcW w:w="3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1A8FC122" w14:textId="77777777" w:rsidR="00952BBC" w:rsidRPr="007C2E91" w:rsidRDefault="00952BBC" w:rsidP="00952BBC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7C2E9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Project Progress Review</w:t>
            </w:r>
          </w:p>
          <w:p w14:paraId="17F0ED1A" w14:textId="77777777" w:rsidR="00952BBC" w:rsidRPr="007C2E91" w:rsidRDefault="00952BBC" w:rsidP="00952BBC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10C4B752" w14:textId="77777777" w:rsidR="00952BBC" w:rsidRPr="007C2E91" w:rsidRDefault="00CB08DD" w:rsidP="00952BBC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CB5DB3">
              <w:rPr>
                <w:rFonts w:ascii="Times New Roman" w:hAnsi="Times New Roman"/>
                <w:sz w:val="26"/>
                <w:szCs w:val="26"/>
                <w:lang w:eastAsia="ja-JP"/>
              </w:rPr>
              <w:t>Weekly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65B97318" w14:textId="77777777" w:rsidR="00952BBC" w:rsidRDefault="00952BBC" w:rsidP="0030674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7C2E9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Meeting, Email</w:t>
            </w:r>
            <w:r w:rsidR="00B1697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,</w:t>
            </w:r>
          </w:p>
          <w:p w14:paraId="1681434D" w14:textId="7588F64F" w:rsidR="00B16978" w:rsidRPr="007C2E91" w:rsidRDefault="00B16978" w:rsidP="0030674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>One</w:t>
            </w:r>
            <w:r w:rsidR="00E6530A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7C2E91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>Drive</w:t>
            </w:r>
          </w:p>
        </w:tc>
      </w:tr>
      <w:tr w:rsidR="00952BBC" w:rsidRPr="007C2E91" w14:paraId="623A640E" w14:textId="77777777" w:rsidTr="00952BBC">
        <w:trPr>
          <w:jc w:val="center"/>
        </w:trPr>
        <w:tc>
          <w:tcPr>
            <w:tcW w:w="2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6167CB7C" w14:textId="5F721814" w:rsidR="00952BBC" w:rsidRPr="007C2E91" w:rsidRDefault="00952BBC" w:rsidP="00952BB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Team Member</w:t>
            </w:r>
          </w:p>
        </w:tc>
        <w:tc>
          <w:tcPr>
            <w:tcW w:w="3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65F6499B" w14:textId="77777777" w:rsidR="00952BBC" w:rsidRPr="007C2E91" w:rsidRDefault="00952BBC" w:rsidP="00F74BEC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sz w:val="26"/>
                <w:szCs w:val="26"/>
              </w:rPr>
              <w:t>Project Progress Review and Daily Meeting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3472BF4A" w14:textId="77777777" w:rsidR="00952BBC" w:rsidRPr="007C2E91" w:rsidRDefault="00952BBC" w:rsidP="00952BB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sz w:val="26"/>
                <w:szCs w:val="26"/>
              </w:rPr>
              <w:t>Daily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312136A7" w14:textId="190B6CE6" w:rsidR="00952BBC" w:rsidRPr="00FD4679" w:rsidRDefault="00952BBC" w:rsidP="00306746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sz w:val="26"/>
                <w:szCs w:val="26"/>
              </w:rPr>
              <w:t>Email, Facebook</w:t>
            </w:r>
            <w:r w:rsidR="00AD765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r w:rsidR="00FD4679">
              <w:rPr>
                <w:rFonts w:ascii="Times New Roman" w:hAnsi="Times New Roman" w:cs="Times New Roman"/>
                <w:sz w:val="26"/>
                <w:szCs w:val="26"/>
              </w:rPr>
              <w:t>Zoom</w:t>
            </w:r>
          </w:p>
        </w:tc>
      </w:tr>
    </w:tbl>
    <w:p w14:paraId="751D608C" w14:textId="29BEB9B7" w:rsidR="002F0235" w:rsidRDefault="002F0235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14E77088" w14:textId="0DD4DD16" w:rsidR="005B6D4E" w:rsidRDefault="005B6D4E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3A325A00" w14:textId="77777777" w:rsidR="005B6D4E" w:rsidRPr="007C2E91" w:rsidRDefault="005B6D4E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030DD78B" w14:textId="77777777" w:rsidR="001A1C3F" w:rsidRPr="007C2E91" w:rsidRDefault="00844113" w:rsidP="00010FC8">
      <w:pPr>
        <w:pStyle w:val="Standard"/>
        <w:numPr>
          <w:ilvl w:val="1"/>
          <w:numId w:val="7"/>
        </w:numPr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53" w:name="_Toc450324430"/>
      <w:bookmarkStart w:id="54" w:name="_Toc450651606"/>
      <w:bookmarkStart w:id="55" w:name="_Toc152580583"/>
      <w:r w:rsidRPr="007C2E91">
        <w:rPr>
          <w:rFonts w:ascii="Times New Roman" w:hAnsi="Times New Roman" w:cs="Times New Roman"/>
          <w:b/>
          <w:bCs/>
          <w:sz w:val="26"/>
          <w:szCs w:val="26"/>
        </w:rPr>
        <w:t>Communication and Report:</w:t>
      </w:r>
      <w:bookmarkEnd w:id="53"/>
      <w:bookmarkEnd w:id="54"/>
      <w:bookmarkEnd w:id="55"/>
    </w:p>
    <w:p w14:paraId="4512AC90" w14:textId="77777777" w:rsidR="001A1C3F" w:rsidRPr="007C2E91" w:rsidRDefault="00F8035C" w:rsidP="001A1C3F">
      <w:pPr>
        <w:pStyle w:val="Standard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7C2E91">
        <w:rPr>
          <w:rFonts w:ascii="Times New Roman" w:hAnsi="Times New Roman" w:cs="Times New Roman"/>
          <w:b/>
          <w:i/>
          <w:sz w:val="26"/>
          <w:szCs w:val="26"/>
        </w:rPr>
        <w:t xml:space="preserve">Table </w:t>
      </w:r>
      <w:r w:rsidR="001A1C3F" w:rsidRPr="007C2E91">
        <w:rPr>
          <w:rFonts w:ascii="Times New Roman" w:hAnsi="Times New Roman" w:cs="Times New Roman"/>
          <w:b/>
          <w:i/>
          <w:sz w:val="26"/>
          <w:szCs w:val="26"/>
        </w:rPr>
        <w:t>4: Communication and Report.</w:t>
      </w:r>
    </w:p>
    <w:tbl>
      <w:tblPr>
        <w:tblW w:w="9720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44"/>
        <w:gridCol w:w="1656"/>
        <w:gridCol w:w="1444"/>
        <w:gridCol w:w="3056"/>
        <w:gridCol w:w="1620"/>
      </w:tblGrid>
      <w:tr w:rsidR="002F0235" w:rsidRPr="007C2E91" w14:paraId="11F50682" w14:textId="77777777" w:rsidTr="00B7150A">
        <w:trPr>
          <w:jc w:val="center"/>
        </w:trPr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14:paraId="7872EB93" w14:textId="77777777" w:rsidR="002F0235" w:rsidRPr="007C2E91" w:rsidRDefault="00844113">
            <w:pPr>
              <w:pStyle w:val="Standard"/>
              <w:jc w:val="center"/>
              <w:rPr>
                <w:rFonts w:ascii="Times New Roman" w:hAnsi="Times New Roman" w:cs="Times New Roman"/>
                <w:b/>
                <w:spacing w:val="3"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b/>
                <w:spacing w:val="3"/>
                <w:sz w:val="26"/>
                <w:szCs w:val="26"/>
              </w:rPr>
              <w:t>Type of communication</w:t>
            </w:r>
          </w:p>
        </w:tc>
        <w:tc>
          <w:tcPr>
            <w:tcW w:w="1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14:paraId="6BC46062" w14:textId="77777777" w:rsidR="002F0235" w:rsidRPr="007C2E91" w:rsidRDefault="00844113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b/>
                <w:sz w:val="26"/>
                <w:szCs w:val="26"/>
              </w:rPr>
              <w:t>Methods, tools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14:paraId="67B284B6" w14:textId="77777777" w:rsidR="002F0235" w:rsidRPr="007C2E91" w:rsidRDefault="00844113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b/>
                <w:sz w:val="26"/>
                <w:szCs w:val="26"/>
              </w:rPr>
              <w:t>Frequency</w:t>
            </w:r>
          </w:p>
        </w:tc>
        <w:tc>
          <w:tcPr>
            <w:tcW w:w="3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14:paraId="469A36B9" w14:textId="0BEB2C61" w:rsidR="002F0235" w:rsidRPr="007C2E91" w:rsidRDefault="00844113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b/>
                <w:sz w:val="26"/>
                <w:szCs w:val="26"/>
              </w:rPr>
              <w:t>Information</w:t>
            </w:r>
            <w:r w:rsidR="00464A9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464A93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  <w:t xml:space="preserve">(Definition of </w:t>
            </w:r>
            <w:r w:rsidR="00141C2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the </w:t>
            </w:r>
            <w:r w:rsidR="00464A93">
              <w:rPr>
                <w:rFonts w:ascii="Times New Roman" w:hAnsi="Times New Roman" w:cs="Times New Roman"/>
                <w:b/>
                <w:sz w:val="26"/>
                <w:szCs w:val="26"/>
              </w:rPr>
              <w:t>meeting)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9" w:type="dxa"/>
            </w:tcMar>
          </w:tcPr>
          <w:p w14:paraId="253233AC" w14:textId="77777777" w:rsidR="002F0235" w:rsidRPr="007C2E91" w:rsidRDefault="00844113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b/>
                <w:sz w:val="26"/>
                <w:szCs w:val="26"/>
              </w:rPr>
              <w:t>People</w:t>
            </w:r>
          </w:p>
        </w:tc>
      </w:tr>
      <w:tr w:rsidR="002F0235" w:rsidRPr="007C2E91" w14:paraId="36CC87EF" w14:textId="77777777" w:rsidTr="00B7150A">
        <w:trPr>
          <w:jc w:val="center"/>
        </w:trPr>
        <w:tc>
          <w:tcPr>
            <w:tcW w:w="972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00076579" w14:textId="77777777" w:rsidR="002F0235" w:rsidRPr="007C2E91" w:rsidRDefault="00844113">
            <w:pPr>
              <w:pStyle w:val="Standard"/>
              <w:jc w:val="both"/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>Communication among in group</w:t>
            </w:r>
          </w:p>
        </w:tc>
      </w:tr>
      <w:tr w:rsidR="002F0235" w:rsidRPr="007C2E91" w14:paraId="2F392D0F" w14:textId="77777777" w:rsidTr="00B7150A">
        <w:trPr>
          <w:jc w:val="center"/>
        </w:trPr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5F879F69" w14:textId="14E5AA21" w:rsidR="002F0235" w:rsidRPr="007C2E91" w:rsidRDefault="00A24C72" w:rsidP="001B15BB">
            <w:pPr>
              <w:pStyle w:val="Standard"/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>Scrum meeting</w:t>
            </w:r>
          </w:p>
        </w:tc>
        <w:tc>
          <w:tcPr>
            <w:tcW w:w="1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70FB6079" w14:textId="64B93CBA" w:rsidR="002F0235" w:rsidRPr="007C2E91" w:rsidRDefault="001B15B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Face to face or </w:t>
            </w:r>
            <w:proofErr w:type="gramStart"/>
            <w:r w:rsidR="00FD4679">
              <w:rPr>
                <w:rFonts w:ascii="Times New Roman" w:hAnsi="Times New Roman" w:cs="Times New Roman"/>
                <w:sz w:val="26"/>
                <w:szCs w:val="26"/>
              </w:rPr>
              <w:t>Zoom</w:t>
            </w:r>
            <w:proofErr w:type="gramEnd"/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76B10048" w14:textId="77777777" w:rsidR="002F0235" w:rsidRPr="007C2E91" w:rsidRDefault="00844113">
            <w:pPr>
              <w:pStyle w:val="Standard"/>
              <w:jc w:val="center"/>
              <w:rPr>
                <w:rFonts w:ascii="Times New Roman" w:hAnsi="Times New Roman" w:cs="Times New Roman"/>
                <w:spacing w:val="-1"/>
                <w:sz w:val="26"/>
                <w:szCs w:val="26"/>
              </w:rPr>
            </w:pPr>
            <w:proofErr w:type="gramStart"/>
            <w:r w:rsidRPr="007C2E91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>Every  two</w:t>
            </w:r>
            <w:proofErr w:type="gramEnd"/>
            <w:r w:rsidRPr="007C2E91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day</w:t>
            </w:r>
          </w:p>
        </w:tc>
        <w:tc>
          <w:tcPr>
            <w:tcW w:w="3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7016F55E" w14:textId="7E69AB13" w:rsidR="00FD4679" w:rsidRDefault="00FD4679">
            <w:pPr>
              <w:pStyle w:val="Standard"/>
              <w:jc w:val="both"/>
              <w:rPr>
                <w:rFonts w:ascii="Times New Roman" w:hAnsi="Times New Roman" w:cs="Times New Roman"/>
                <w:spacing w:val="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1"/>
                <w:sz w:val="26"/>
                <w:szCs w:val="26"/>
              </w:rPr>
              <w:t>Indentify obstacles and how to solve them</w:t>
            </w:r>
          </w:p>
          <w:p w14:paraId="7F64D3F2" w14:textId="2AD7194D" w:rsidR="00FD4679" w:rsidRPr="007C2E91" w:rsidRDefault="00FD4679">
            <w:pPr>
              <w:pStyle w:val="Standard"/>
              <w:jc w:val="both"/>
              <w:rPr>
                <w:rFonts w:ascii="Times New Roman" w:hAnsi="Times New Roman" w:cs="Times New Roman"/>
                <w:spacing w:val="1"/>
                <w:sz w:val="26"/>
                <w:szCs w:val="26"/>
              </w:rPr>
            </w:pP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5A23EC9D" w14:textId="77777777" w:rsidR="002F0235" w:rsidRPr="007C2E91" w:rsidRDefault="00844113" w:rsidP="001B15BB">
            <w:pPr>
              <w:pStyle w:val="Standard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Project team</w:t>
            </w:r>
          </w:p>
        </w:tc>
      </w:tr>
      <w:tr w:rsidR="002F0235" w:rsidRPr="007C2E91" w14:paraId="09C1DB5C" w14:textId="77777777" w:rsidTr="00B7150A">
        <w:trPr>
          <w:jc w:val="center"/>
        </w:trPr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3F82731D" w14:textId="52723E68" w:rsidR="002F0235" w:rsidRPr="007C2E91" w:rsidRDefault="00A24C72" w:rsidP="001B15BB">
            <w:pPr>
              <w:pStyle w:val="Standard"/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Sprint</w:t>
            </w:r>
            <w:r w:rsidR="00844113" w:rsidRPr="007C2E91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 xml:space="preserve"> Planning Meeting</w:t>
            </w:r>
          </w:p>
        </w:tc>
        <w:tc>
          <w:tcPr>
            <w:tcW w:w="1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0A86F123" w14:textId="77777777" w:rsidR="002F0235" w:rsidRPr="007C2E91" w:rsidRDefault="00844113">
            <w:pPr>
              <w:pStyle w:val="Standard"/>
              <w:jc w:val="center"/>
              <w:rPr>
                <w:rFonts w:ascii="Times New Roman" w:hAnsi="Times New Roman" w:cs="Times New Roman"/>
                <w:spacing w:val="1"/>
                <w:sz w:val="26"/>
                <w:szCs w:val="26"/>
              </w:rPr>
            </w:pPr>
            <w:proofErr w:type="gramStart"/>
            <w:r w:rsidRPr="007C2E91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>Meet  face</w:t>
            </w:r>
            <w:proofErr w:type="gramEnd"/>
            <w:r w:rsidRPr="007C2E91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 xml:space="preserve">  to face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75DD77C5" w14:textId="1DFAD1AD" w:rsidR="002F0235" w:rsidRPr="007C2E91" w:rsidRDefault="00464A93" w:rsidP="00464A93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Beginning of each sprint</w:t>
            </w:r>
          </w:p>
        </w:tc>
        <w:tc>
          <w:tcPr>
            <w:tcW w:w="3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4C48B947" w14:textId="0EE605E1" w:rsidR="00FD4679" w:rsidRPr="00FD4679" w:rsidRDefault="00FD4679" w:rsidP="00FD4679">
            <w:pPr>
              <w:pStyle w:val="Standard"/>
              <w:jc w:val="both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Decides priotizing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1CF8A440" w14:textId="6AFE21A9" w:rsidR="002F0235" w:rsidRPr="007C2E91" w:rsidRDefault="00844113" w:rsidP="001B15BB">
            <w:pPr>
              <w:pStyle w:val="Standard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Pro</w:t>
            </w:r>
            <w:r w:rsidR="00347595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ject team</w:t>
            </w:r>
          </w:p>
        </w:tc>
      </w:tr>
      <w:tr w:rsidR="00464A93" w:rsidRPr="007C2E91" w14:paraId="513A6293" w14:textId="77777777" w:rsidTr="00B7150A">
        <w:trPr>
          <w:jc w:val="center"/>
        </w:trPr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6D08FD0F" w14:textId="54145599" w:rsidR="00464A93" w:rsidRPr="007C2E91" w:rsidRDefault="00464A93" w:rsidP="00464A93">
            <w:pPr>
              <w:pStyle w:val="Standard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Retrospective meeting</w:t>
            </w:r>
          </w:p>
        </w:tc>
        <w:tc>
          <w:tcPr>
            <w:tcW w:w="1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0CE121D6" w14:textId="77777777" w:rsidR="00464A93" w:rsidRPr="007C2E91" w:rsidRDefault="00464A93" w:rsidP="00464A93">
            <w:pPr>
              <w:pStyle w:val="Standard"/>
              <w:jc w:val="center"/>
              <w:rPr>
                <w:rFonts w:ascii="Times New Roman" w:hAnsi="Times New Roman" w:cs="Times New Roman"/>
                <w:spacing w:val="1"/>
                <w:sz w:val="26"/>
                <w:szCs w:val="26"/>
              </w:rPr>
            </w:pPr>
            <w:proofErr w:type="gramStart"/>
            <w:r w:rsidRPr="007C2E91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>Meet  face</w:t>
            </w:r>
            <w:proofErr w:type="gramEnd"/>
            <w:r w:rsidRPr="007C2E91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 xml:space="preserve">  to face</w:t>
            </w:r>
          </w:p>
          <w:p w14:paraId="33DBCC1C" w14:textId="77777777" w:rsidR="00464A93" w:rsidRPr="007C2E91" w:rsidRDefault="00464A93" w:rsidP="00464A93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27D9FC69" w14:textId="7E3FAFF5" w:rsidR="00464A93" w:rsidRPr="007C2E91" w:rsidRDefault="00464A93" w:rsidP="00464A93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After each sprint</w:t>
            </w:r>
          </w:p>
        </w:tc>
        <w:tc>
          <w:tcPr>
            <w:tcW w:w="3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70B52175" w14:textId="5E3B99FD" w:rsidR="00464A93" w:rsidRPr="007C2E91" w:rsidRDefault="00FD4679" w:rsidP="00FD4679">
            <w:pPr>
              <w:pStyle w:val="Standard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Determind what worked, what didn’t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worked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, and how to improve on next sprint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6FD1731F" w14:textId="33DEFA9E" w:rsidR="00464A93" w:rsidRPr="007C2E91" w:rsidRDefault="00464A93" w:rsidP="00464A93">
            <w:pPr>
              <w:pStyle w:val="Standard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Project team</w:t>
            </w:r>
          </w:p>
        </w:tc>
      </w:tr>
      <w:tr w:rsidR="00464A93" w:rsidRPr="007C2E91" w14:paraId="122E7E76" w14:textId="77777777" w:rsidTr="004C2214">
        <w:trPr>
          <w:jc w:val="center"/>
        </w:trPr>
        <w:tc>
          <w:tcPr>
            <w:tcW w:w="194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49" w:type="dxa"/>
            </w:tcMar>
          </w:tcPr>
          <w:p w14:paraId="47E4740C" w14:textId="42EDB48A" w:rsidR="00464A93" w:rsidRPr="007C2E91" w:rsidRDefault="00464A93" w:rsidP="00464A93">
            <w:pPr>
              <w:pStyle w:val="Standard"/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Demo</w:t>
            </w:r>
          </w:p>
        </w:tc>
        <w:tc>
          <w:tcPr>
            <w:tcW w:w="165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49" w:type="dxa"/>
            </w:tcMar>
          </w:tcPr>
          <w:p w14:paraId="2244D79D" w14:textId="527563DD" w:rsidR="00464A93" w:rsidRPr="007C2E91" w:rsidRDefault="00FD4679" w:rsidP="00464A93">
            <w:pPr>
              <w:pStyle w:val="Standard"/>
              <w:jc w:val="both"/>
              <w:rPr>
                <w:rFonts w:ascii="Times New Roman" w:hAnsi="Times New Roman" w:cs="Times New Roman"/>
                <w:spacing w:val="-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>Zoom</w:t>
            </w:r>
          </w:p>
        </w:tc>
        <w:tc>
          <w:tcPr>
            <w:tcW w:w="144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49" w:type="dxa"/>
            </w:tcMar>
          </w:tcPr>
          <w:p w14:paraId="4610610D" w14:textId="08119F17" w:rsidR="00464A93" w:rsidRPr="007C2E91" w:rsidRDefault="00464A93" w:rsidP="00464A93">
            <w:pPr>
              <w:pStyle w:val="Standard"/>
              <w:rPr>
                <w:rFonts w:ascii="Times New Roman" w:hAnsi="Times New Roman" w:cs="Times New Roman"/>
                <w:spacing w:val="-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After each sprint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49" w:type="dxa"/>
            </w:tcMar>
            <w:vAlign w:val="center"/>
          </w:tcPr>
          <w:p w14:paraId="7D680058" w14:textId="65DAB5CA" w:rsidR="00464A93" w:rsidRPr="007C2E91" w:rsidRDefault="00FD4679" w:rsidP="00464A93">
            <w:pPr>
              <w:pStyle w:val="Standard"/>
              <w:rPr>
                <w:rFonts w:ascii="Times New Roman" w:hAnsi="Times New Roman" w:cs="Times New Roman"/>
                <w:spacing w:val="-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Show what have been done 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19E21AE5" w14:textId="09282C9F" w:rsidR="00464A93" w:rsidRPr="007C2E91" w:rsidRDefault="00464A93" w:rsidP="00464A93">
            <w:pPr>
              <w:pStyle w:val="Standard"/>
              <w:rPr>
                <w:rFonts w:ascii="Times New Roman" w:hAnsi="Times New Roman" w:cs="Times New Roman"/>
                <w:spacing w:val="-1"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>Project team</w:t>
            </w:r>
            <w:r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and Mentor</w:t>
            </w:r>
          </w:p>
        </w:tc>
      </w:tr>
    </w:tbl>
    <w:p w14:paraId="4229714E" w14:textId="008FE4A2" w:rsidR="002324DB" w:rsidRDefault="002324DB" w:rsidP="002324DB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bookmarkStart w:id="56" w:name="_Toc450324431"/>
      <w:bookmarkStart w:id="57" w:name="_Toc450651607"/>
    </w:p>
    <w:p w14:paraId="4BA7D47F" w14:textId="77777777" w:rsidR="002324DB" w:rsidRDefault="002324DB" w:rsidP="002324DB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3627E620" w14:textId="77777777" w:rsidR="00D848DB" w:rsidRDefault="00D848DB" w:rsidP="002324DB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7431609D" w14:textId="77777777" w:rsidR="00D848DB" w:rsidRDefault="00D848DB" w:rsidP="002324DB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bookmarkEnd w:id="56"/>
    <w:bookmarkEnd w:id="57"/>
    <w:p w14:paraId="36178470" w14:textId="77777777" w:rsidR="00D848DB" w:rsidRDefault="00D848DB" w:rsidP="00D848D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06567DF" w14:textId="77777777" w:rsidR="00D848DB" w:rsidRPr="00D848DB" w:rsidRDefault="00D848DB" w:rsidP="00D848D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73477CA" w14:textId="46158AB6" w:rsidR="00E95715" w:rsidRPr="00EA6346" w:rsidRDefault="002324DB" w:rsidP="00DF57CA">
      <w:pPr>
        <w:pStyle w:val="Standard"/>
        <w:numPr>
          <w:ilvl w:val="0"/>
          <w:numId w:val="7"/>
        </w:numPr>
        <w:ind w:left="360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58" w:name="_Toc152580584"/>
      <w:r>
        <w:rPr>
          <w:rFonts w:ascii="Times New Roman" w:hAnsi="Times New Roman" w:cs="Times New Roman"/>
          <w:b/>
          <w:bCs/>
          <w:sz w:val="26"/>
          <w:szCs w:val="26"/>
        </w:rPr>
        <w:t>Schedule:</w:t>
      </w:r>
      <w:bookmarkEnd w:id="58"/>
      <w:r w:rsidR="00E95715" w:rsidRPr="00EA6346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</w:p>
    <w:p w14:paraId="6D4EA43C" w14:textId="77777777" w:rsidR="00D848DB" w:rsidRPr="00201F13" w:rsidRDefault="00D848DB" w:rsidP="00D848DB">
      <w:pPr>
        <w:pStyle w:val="Standard"/>
        <w:ind w:left="360"/>
        <w:outlineLvl w:val="0"/>
        <w:rPr>
          <w:rFonts w:ascii="Times New Roman" w:hAnsi="Times New Roman" w:cs="Times New Roman"/>
          <w:b/>
          <w:bCs/>
          <w:i/>
          <w:sz w:val="26"/>
          <w:szCs w:val="26"/>
        </w:rPr>
      </w:pPr>
    </w:p>
    <w:p w14:paraId="171BFCC4" w14:textId="77777777" w:rsidR="00F01F02" w:rsidRDefault="00844113" w:rsidP="00F01F02">
      <w:pPr>
        <w:pStyle w:val="Standard"/>
        <w:numPr>
          <w:ilvl w:val="1"/>
          <w:numId w:val="7"/>
        </w:numPr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59" w:name="_Toc450324432"/>
      <w:bookmarkStart w:id="60" w:name="_Toc450651608"/>
      <w:bookmarkStart w:id="61" w:name="_Toc152580585"/>
      <w:r w:rsidRPr="007C2E91">
        <w:rPr>
          <w:rFonts w:ascii="Times New Roman" w:hAnsi="Times New Roman" w:cs="Times New Roman"/>
          <w:b/>
          <w:bCs/>
          <w:sz w:val="26"/>
          <w:szCs w:val="26"/>
        </w:rPr>
        <w:t>Detailed Schedule:</w:t>
      </w:r>
      <w:bookmarkEnd w:id="59"/>
      <w:bookmarkEnd w:id="60"/>
      <w:bookmarkEnd w:id="61"/>
    </w:p>
    <w:tbl>
      <w:tblPr>
        <w:tblW w:w="9850" w:type="dxa"/>
        <w:jc w:val="center"/>
        <w:tblLayout w:type="fixed"/>
        <w:tblLook w:val="04A0" w:firstRow="1" w:lastRow="0" w:firstColumn="1" w:lastColumn="0" w:noHBand="0" w:noVBand="1"/>
        <w:tblPrChange w:id="62" w:author="tăng ngọc tuân" w:date="2023-12-03T16:26:00Z">
          <w:tblPr>
            <w:tblW w:w="9198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45"/>
        <w:gridCol w:w="3059"/>
        <w:gridCol w:w="1676"/>
        <w:gridCol w:w="1440"/>
        <w:gridCol w:w="1283"/>
        <w:gridCol w:w="1147"/>
        <w:tblGridChange w:id="63">
          <w:tblGrid>
            <w:gridCol w:w="113"/>
            <w:gridCol w:w="1132"/>
            <w:gridCol w:w="113"/>
            <w:gridCol w:w="2823"/>
            <w:gridCol w:w="123"/>
            <w:gridCol w:w="113"/>
            <w:gridCol w:w="1204"/>
            <w:gridCol w:w="236"/>
            <w:gridCol w:w="123"/>
            <w:gridCol w:w="1081"/>
            <w:gridCol w:w="236"/>
            <w:gridCol w:w="123"/>
            <w:gridCol w:w="980"/>
            <w:gridCol w:w="236"/>
            <w:gridCol w:w="67"/>
            <w:gridCol w:w="608"/>
            <w:gridCol w:w="236"/>
            <w:gridCol w:w="303"/>
          </w:tblGrid>
        </w:tblGridChange>
      </w:tblGrid>
      <w:tr w:rsidR="00B515EC" w:rsidRPr="005A43A3" w14:paraId="6327DF9D" w14:textId="77777777" w:rsidTr="00B74365">
        <w:trPr>
          <w:trHeight w:val="555"/>
          <w:jc w:val="center"/>
          <w:trPrChange w:id="64" w:author="tăng ngọc tuân" w:date="2023-12-03T16:26:00Z">
            <w:trPr>
              <w:gridBefore w:val="1"/>
              <w:gridAfter w:val="0"/>
              <w:trHeight w:val="555"/>
              <w:jc w:val="center"/>
            </w:trPr>
          </w:trPrChange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  <w:tcPrChange w:id="65" w:author="tăng ngọc tuân" w:date="2023-12-03T16:26:00Z">
              <w:tcPr>
                <w:tcW w:w="124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  <w:hideMark/>
              </w:tcPr>
            </w:tcPrChange>
          </w:tcPr>
          <w:p w14:paraId="27BCBA08" w14:textId="77777777" w:rsidR="00B515EC" w:rsidRPr="00A04F30" w:rsidRDefault="00B515EC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Cs/>
                <w:color w:val="363636"/>
              </w:rPr>
            </w:pPr>
            <w:r w:rsidRPr="00A04F30">
              <w:rPr>
                <w:rFonts w:ascii="Times New Roman" w:eastAsia="Times New Roman" w:hAnsi="Times New Roman" w:cs="Times New Roman"/>
                <w:bCs/>
                <w:color w:val="363636"/>
              </w:rPr>
              <w:t>No.</w:t>
            </w:r>
          </w:p>
        </w:tc>
        <w:tc>
          <w:tcPr>
            <w:tcW w:w="3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  <w:tcPrChange w:id="66" w:author="tăng ngọc tuân" w:date="2023-12-03T16:26:00Z">
              <w:tcPr>
                <w:tcW w:w="282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  <w:hideMark/>
              </w:tcPr>
            </w:tcPrChange>
          </w:tcPr>
          <w:p w14:paraId="0E397BAF" w14:textId="77777777" w:rsidR="00B515EC" w:rsidRPr="00A04F30" w:rsidRDefault="00B515EC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Cs/>
                <w:color w:val="363636"/>
              </w:rPr>
            </w:pPr>
            <w:r w:rsidRPr="00A04F30">
              <w:rPr>
                <w:rFonts w:ascii="Times New Roman" w:eastAsia="Times New Roman" w:hAnsi="Times New Roman" w:cs="Times New Roman"/>
                <w:bCs/>
                <w:color w:val="363636"/>
              </w:rPr>
              <w:t>Task Name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67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3EBEB8E6" w14:textId="297F2EEC" w:rsidR="00B515EC" w:rsidRPr="00B515EC" w:rsidRDefault="00B515EC" w:rsidP="00B515E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Cs/>
                <w:color w:val="363636"/>
              </w:rPr>
            </w:pPr>
            <w:r w:rsidRPr="00B515EC">
              <w:rPr>
                <w:rFonts w:ascii="Times New Roman" w:eastAsia="Times New Roman" w:hAnsi="Times New Roman" w:cs="Times New Roman"/>
                <w:bCs/>
                <w:color w:val="363636"/>
              </w:rPr>
              <w:t>Duration</w:t>
            </w:r>
            <w:r w:rsidR="007C326A">
              <w:rPr>
                <w:rFonts w:ascii="Times New Roman" w:eastAsia="Times New Roman" w:hAnsi="Times New Roman" w:cs="Times New Roman"/>
                <w:bCs/>
                <w:color w:val="363636"/>
              </w:rPr>
              <w:t>(days)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  <w:tcPrChange w:id="68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  <w:hideMark/>
              </w:tcPr>
            </w:tcPrChange>
          </w:tcPr>
          <w:p w14:paraId="4E4A9395" w14:textId="7B8BD6DC" w:rsidR="00B515EC" w:rsidRPr="00A04F30" w:rsidRDefault="00B515EC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363636"/>
              </w:rPr>
            </w:pPr>
            <w:r w:rsidRPr="00A04F30">
              <w:rPr>
                <w:rFonts w:ascii="Times New Roman" w:eastAsia="Times New Roman" w:hAnsi="Times New Roman" w:cs="Times New Roman"/>
                <w:color w:val="363636"/>
              </w:rPr>
              <w:t>Start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  <w:tcPrChange w:id="69" w:author="tăng ngọc tuân" w:date="2023-12-03T16:26:00Z">
              <w:tcPr>
                <w:tcW w:w="1339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  <w:hideMark/>
              </w:tcPr>
            </w:tcPrChange>
          </w:tcPr>
          <w:p w14:paraId="1E0C9F03" w14:textId="77777777" w:rsidR="00B515EC" w:rsidRPr="00A04F30" w:rsidRDefault="00B515EC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363636"/>
              </w:rPr>
            </w:pPr>
            <w:r w:rsidRPr="00A04F30">
              <w:rPr>
                <w:rFonts w:ascii="Times New Roman" w:eastAsia="Times New Roman" w:hAnsi="Times New Roman" w:cs="Times New Roman"/>
                <w:color w:val="363636"/>
              </w:rPr>
              <w:t>Finish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  <w:tcPrChange w:id="70" w:author="tăng ngọc tuân" w:date="2023-12-03T16:26:00Z">
              <w:tcPr>
                <w:tcW w:w="911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  <w:hideMark/>
              </w:tcPr>
            </w:tcPrChange>
          </w:tcPr>
          <w:p w14:paraId="653CEE6F" w14:textId="4F7A0D59" w:rsidR="00B515EC" w:rsidRPr="00A04F30" w:rsidRDefault="00B515EC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Cs/>
              </w:rPr>
            </w:pPr>
            <w:r w:rsidRPr="00A04F30">
              <w:rPr>
                <w:rFonts w:ascii="Times New Roman" w:eastAsia="Times New Roman" w:hAnsi="Times New Roman" w:cs="Times New Roman"/>
                <w:bCs/>
              </w:rPr>
              <w:t>Effort</w:t>
            </w:r>
            <w:r w:rsidR="006045AA">
              <w:rPr>
                <w:rFonts w:ascii="Times New Roman" w:eastAsia="Times New Roman" w:hAnsi="Times New Roman" w:cs="Times New Roman"/>
                <w:bCs/>
              </w:rPr>
              <w:t>(h)</w:t>
            </w:r>
          </w:p>
        </w:tc>
      </w:tr>
      <w:tr w:rsidR="00B515EC" w:rsidRPr="005A43A3" w14:paraId="577DE3B0" w14:textId="77777777" w:rsidTr="00B74365">
        <w:trPr>
          <w:trHeight w:val="510"/>
          <w:jc w:val="center"/>
          <w:trPrChange w:id="71" w:author="tăng ngọc tuân" w:date="2023-12-03T16:26:00Z">
            <w:trPr>
              <w:gridBefore w:val="1"/>
              <w:gridAfter w:val="0"/>
              <w:trHeight w:val="510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vAlign w:val="center"/>
            <w:hideMark/>
            <w:tcPrChange w:id="72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E699"/>
                <w:vAlign w:val="center"/>
                <w:hideMark/>
              </w:tcPr>
            </w:tcPrChange>
          </w:tcPr>
          <w:p w14:paraId="0BBA70C4" w14:textId="77777777" w:rsidR="00B515EC" w:rsidRPr="00C85D12" w:rsidRDefault="00B515EC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5D12"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vAlign w:val="center"/>
            <w:hideMark/>
            <w:tcPrChange w:id="73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E699"/>
                <w:vAlign w:val="center"/>
                <w:hideMark/>
              </w:tcPr>
            </w:tcPrChange>
          </w:tcPr>
          <w:p w14:paraId="0A84C3CE" w14:textId="09762155" w:rsidR="00B515EC" w:rsidRPr="00C85D12" w:rsidRDefault="00B515EC" w:rsidP="005A43A3">
            <w:pPr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85D1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Initial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vAlign w:val="center"/>
            <w:tcPrChange w:id="74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E699"/>
                <w:vAlign w:val="center"/>
              </w:tcPr>
            </w:tcPrChange>
          </w:tcPr>
          <w:p w14:paraId="581479F4" w14:textId="2ABAA2CD" w:rsidR="00B515EC" w:rsidRPr="6A38A679" w:rsidRDefault="008127D8" w:rsidP="00B515E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ins w:id="75" w:author="tăng ngọc tuân" w:date="2023-12-03T16:16:00Z">
              <w:r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</w:rPr>
                <w:t>4 months</w:t>
              </w:r>
            </w:ins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vAlign w:val="center"/>
            <w:hideMark/>
            <w:tcPrChange w:id="76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E699"/>
                <w:vAlign w:val="center"/>
                <w:hideMark/>
              </w:tcPr>
            </w:tcPrChange>
          </w:tcPr>
          <w:p w14:paraId="22587CF2" w14:textId="1878F38B" w:rsidR="00B515EC" w:rsidRPr="00C85D12" w:rsidRDefault="006E7A1B" w:rsidP="6A38A679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30-Nov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vAlign w:val="center"/>
            <w:hideMark/>
            <w:tcPrChange w:id="77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E699"/>
                <w:vAlign w:val="center"/>
                <w:hideMark/>
              </w:tcPr>
            </w:tcPrChange>
          </w:tcPr>
          <w:p w14:paraId="37BE11DA" w14:textId="780BB50F" w:rsidR="00B515EC" w:rsidRPr="00C85D12" w:rsidRDefault="00432C54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28</w:t>
            </w:r>
            <w:r w:rsidR="006E7A1B">
              <w:rPr>
                <w:rFonts w:ascii="Times New Roman" w:eastAsia="Times New Roman" w:hAnsi="Times New Roman" w:cs="Times New Roman"/>
                <w:b/>
                <w:color w:val="000000"/>
              </w:rPr>
              <w:t>-Dec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vAlign w:val="center"/>
            <w:hideMark/>
            <w:tcPrChange w:id="78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E699"/>
                <w:vAlign w:val="center"/>
                <w:hideMark/>
              </w:tcPr>
            </w:tcPrChange>
          </w:tcPr>
          <w:p w14:paraId="11BFAC0B" w14:textId="1A714EE5" w:rsidR="00B515EC" w:rsidRPr="00C85D12" w:rsidRDefault="00EF2480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868</w:t>
            </w:r>
          </w:p>
        </w:tc>
      </w:tr>
      <w:tr w:rsidR="00B515EC" w:rsidRPr="005A43A3" w14:paraId="68FEB1B9" w14:textId="77777777" w:rsidTr="00B74365">
        <w:trPr>
          <w:trHeight w:val="315"/>
          <w:jc w:val="center"/>
          <w:trPrChange w:id="79" w:author="tăng ngọc tuân" w:date="2023-12-03T16:26:00Z">
            <w:trPr>
              <w:gridBefore w:val="1"/>
              <w:gridAfter w:val="0"/>
              <w:trHeight w:val="315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  <w:tcPrChange w:id="80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36C0A" w:themeFill="accent6" w:themeFillShade="BF"/>
                <w:vAlign w:val="center"/>
                <w:hideMark/>
              </w:tcPr>
            </w:tcPrChange>
          </w:tcPr>
          <w:p w14:paraId="1394AD8F" w14:textId="77777777" w:rsidR="00B515EC" w:rsidRPr="00C85D12" w:rsidRDefault="00B515EC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5D12">
              <w:rPr>
                <w:rFonts w:ascii="Times New Roman" w:eastAsia="Times New Roman" w:hAnsi="Times New Roman" w:cs="Times New Roman"/>
                <w:b/>
                <w:color w:val="000000"/>
              </w:rPr>
              <w:t>1.1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  <w:tcPrChange w:id="81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36C0A" w:themeFill="accent6" w:themeFillShade="BF"/>
                <w:vAlign w:val="center"/>
                <w:hideMark/>
              </w:tcPr>
            </w:tcPrChange>
          </w:tcPr>
          <w:p w14:paraId="49D304FD" w14:textId="77777777" w:rsidR="00B515EC" w:rsidRPr="00C85D12" w:rsidRDefault="00B515EC" w:rsidP="005A43A3">
            <w:pPr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5D12">
              <w:rPr>
                <w:rFonts w:ascii="Times New Roman" w:eastAsia="Times New Roman" w:hAnsi="Times New Roman" w:cs="Times New Roman"/>
                <w:b/>
                <w:color w:val="000000"/>
              </w:rPr>
              <w:t>Gathering Requirement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tcPrChange w:id="82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36C0A" w:themeFill="accent6" w:themeFillShade="BF"/>
                <w:vAlign w:val="center"/>
              </w:tcPr>
            </w:tcPrChange>
          </w:tcPr>
          <w:p w14:paraId="5E8CFF79" w14:textId="5F433F5E" w:rsidR="00B515EC" w:rsidRPr="00C85D12" w:rsidRDefault="006E7A1B" w:rsidP="00B515E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  <w:r w:rsidR="00B515E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tcPrChange w:id="83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36C0A" w:themeFill="accent6" w:themeFillShade="BF"/>
                <w:vAlign w:val="center"/>
              </w:tcPr>
            </w:tcPrChange>
          </w:tcPr>
          <w:p w14:paraId="3F734709" w14:textId="3A6BF3B3" w:rsidR="00B515EC" w:rsidRPr="00C85D12" w:rsidRDefault="006E7A1B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30-Nov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tcPrChange w:id="84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36C0A" w:themeFill="accent6" w:themeFillShade="BF"/>
                <w:vAlign w:val="center"/>
              </w:tcPr>
            </w:tcPrChange>
          </w:tcPr>
          <w:p w14:paraId="4478F80A" w14:textId="73CA4DD4" w:rsidR="00B515EC" w:rsidRPr="00C85D12" w:rsidRDefault="006E7A1B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30-Nov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tcPrChange w:id="85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36C0A" w:themeFill="accent6" w:themeFillShade="BF"/>
                <w:vAlign w:val="center"/>
              </w:tcPr>
            </w:tcPrChange>
          </w:tcPr>
          <w:p w14:paraId="6FD07451" w14:textId="21682ACC" w:rsidR="00B515EC" w:rsidRPr="00C85D12" w:rsidRDefault="006E7A1B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</w:t>
            </w:r>
            <w:r w:rsidR="00B515EC" w:rsidRPr="00C85D12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</w:tc>
      </w:tr>
      <w:tr w:rsidR="00B515EC" w:rsidRPr="005A43A3" w14:paraId="6BB96DB3" w14:textId="77777777" w:rsidTr="00B74365">
        <w:trPr>
          <w:trHeight w:val="315"/>
          <w:jc w:val="center"/>
          <w:trPrChange w:id="86" w:author="tăng ngọc tuân" w:date="2023-12-03T16:26:00Z">
            <w:trPr>
              <w:gridBefore w:val="1"/>
              <w:gridAfter w:val="0"/>
              <w:trHeight w:val="315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7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3CABC30D" w14:textId="6356DEDE" w:rsidR="00B515EC" w:rsidRPr="005A43A3" w:rsidRDefault="00B515EC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1.1.1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8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24668E6F" w14:textId="04B5985A" w:rsidR="00B515EC" w:rsidRPr="005A43A3" w:rsidRDefault="00B515EC" w:rsidP="005A43A3">
            <w:pPr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Gather requirement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89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90C9716" w14:textId="1C229F30" w:rsidR="00B515EC" w:rsidRPr="005A43A3" w:rsidRDefault="006E7A1B" w:rsidP="00B515E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0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D730175" w14:textId="4ADE13FC" w:rsidR="00B515EC" w:rsidRPr="005A43A3" w:rsidRDefault="006E7A1B" w:rsidP="008B5146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30-Nov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1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100BA3C6" w14:textId="369FD1BF" w:rsidR="00B515EC" w:rsidRPr="005A43A3" w:rsidRDefault="006E7A1B" w:rsidP="00E51409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30-Nov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2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2996943C" w14:textId="34F2C650" w:rsidR="00B515EC" w:rsidRPr="005A43A3" w:rsidRDefault="006E7A1B" w:rsidP="008B5146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B515EC">
              <w:rPr>
                <w:rFonts w:ascii="Times New Roman" w:eastAsia="Times New Roman" w:hAnsi="Times New Roman" w:cs="Times New Roman"/>
                <w:color w:val="000000"/>
              </w:rPr>
              <w:t xml:space="preserve">0 </w:t>
            </w:r>
          </w:p>
        </w:tc>
      </w:tr>
      <w:tr w:rsidR="00432C54" w:rsidRPr="005A43A3" w14:paraId="08666A80" w14:textId="77777777" w:rsidTr="00B74365">
        <w:trPr>
          <w:trHeight w:val="315"/>
          <w:jc w:val="center"/>
          <w:trPrChange w:id="93" w:author="tăng ngọc tuân" w:date="2023-12-03T16:26:00Z">
            <w:trPr>
              <w:gridBefore w:val="1"/>
              <w:gridAfter w:val="0"/>
              <w:trHeight w:val="315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4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4D1D2BAD" w14:textId="103E1BCC" w:rsidR="00432C54" w:rsidRPr="00432C54" w:rsidRDefault="00432C54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5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732162D6" w14:textId="47683892" w:rsidR="00432C54" w:rsidRDefault="00432C54" w:rsidP="005A43A3">
            <w:pPr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Document &amp;&amp; test plan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96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2D9A786" w14:textId="4E66CE61" w:rsidR="00432C54" w:rsidRDefault="00957F1E" w:rsidP="00B515E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  <w:r w:rsidR="00432C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7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52FC9C37" w14:textId="73C3492D" w:rsidR="00432C54" w:rsidRDefault="00957F1E" w:rsidP="008B5146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1-Dec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8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4001D055" w14:textId="4C23A176" w:rsidR="00432C54" w:rsidRDefault="00432C54" w:rsidP="00E51409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21-Dec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9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20A22B5E" w14:textId="68AA69C1" w:rsidR="00432C54" w:rsidRDefault="00C67644" w:rsidP="008B5146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128 </w:t>
            </w:r>
          </w:p>
        </w:tc>
      </w:tr>
      <w:tr w:rsidR="00B515EC" w:rsidRPr="005A43A3" w14:paraId="07523BBE" w14:textId="77777777" w:rsidTr="00B74365">
        <w:trPr>
          <w:trHeight w:val="600"/>
          <w:jc w:val="center"/>
          <w:trPrChange w:id="100" w:author="tăng ngọc tuân" w:date="2023-12-03T16:26:00Z">
            <w:trPr>
              <w:gridBefore w:val="1"/>
              <w:gridAfter w:val="0"/>
              <w:trHeight w:val="600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  <w:tcPrChange w:id="101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36C0A" w:themeFill="accent6" w:themeFillShade="BF"/>
                <w:vAlign w:val="center"/>
                <w:hideMark/>
              </w:tcPr>
            </w:tcPrChange>
          </w:tcPr>
          <w:p w14:paraId="1AAF9211" w14:textId="0EA2E54D" w:rsidR="00B515EC" w:rsidRPr="00C85D12" w:rsidRDefault="00B515EC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5D12">
              <w:rPr>
                <w:rFonts w:ascii="Times New Roman" w:eastAsia="Times New Roman" w:hAnsi="Times New Roman" w:cs="Times New Roman"/>
                <w:b/>
                <w:color w:val="000000"/>
              </w:rPr>
              <w:t>2.</w:t>
            </w:r>
            <w:r w:rsidR="00432C54"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  <w:tcPrChange w:id="102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36C0A" w:themeFill="accent6" w:themeFillShade="BF"/>
                <w:vAlign w:val="center"/>
                <w:hideMark/>
              </w:tcPr>
            </w:tcPrChange>
          </w:tcPr>
          <w:p w14:paraId="5C836560" w14:textId="6E0B163E" w:rsidR="00B515EC" w:rsidRPr="00C85D12" w:rsidRDefault="00B515EC" w:rsidP="005A43A3">
            <w:pPr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5D12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Create Document 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tcPrChange w:id="103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36C0A" w:themeFill="accent6" w:themeFillShade="BF"/>
                <w:vAlign w:val="center"/>
              </w:tcPr>
            </w:tcPrChange>
          </w:tcPr>
          <w:p w14:paraId="04338513" w14:textId="461FDF92" w:rsidR="00B515EC" w:rsidRPr="00C85D12" w:rsidRDefault="006E7A1B" w:rsidP="00B515E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4 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tcPrChange w:id="104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36C0A" w:themeFill="accent6" w:themeFillShade="BF"/>
                <w:vAlign w:val="center"/>
              </w:tcPr>
            </w:tcPrChange>
          </w:tcPr>
          <w:p w14:paraId="37D4ED7D" w14:textId="377F603A" w:rsidR="00B515EC" w:rsidRPr="00C85D12" w:rsidRDefault="006E7A1B" w:rsidP="00C85D34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1-Dec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tcPrChange w:id="105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36C0A" w:themeFill="accent6" w:themeFillShade="BF"/>
                <w:vAlign w:val="center"/>
              </w:tcPr>
            </w:tcPrChange>
          </w:tcPr>
          <w:p w14:paraId="7EA7B789" w14:textId="7FE06164" w:rsidR="00B515EC" w:rsidRPr="00C85D12" w:rsidRDefault="006E7A1B" w:rsidP="00C85D34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commentRangeStart w:id="106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4-Dec</w:t>
            </w:r>
            <w:commentRangeEnd w:id="106"/>
            <w:r w:rsidR="0034239C">
              <w:rPr>
                <w:rStyle w:val="CommentReference"/>
                <w:rFonts w:cs="Mangal"/>
              </w:rPr>
              <w:commentReference w:id="106"/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tcPrChange w:id="107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36C0A" w:themeFill="accent6" w:themeFillShade="BF"/>
                <w:vAlign w:val="center"/>
              </w:tcPr>
            </w:tcPrChange>
          </w:tcPr>
          <w:p w14:paraId="03390EE4" w14:textId="2B29B810" w:rsidR="00B515EC" w:rsidRPr="00C85D12" w:rsidRDefault="00C67644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38</w:t>
            </w:r>
            <w:r w:rsidR="00B515EC" w:rsidRPr="00C85D12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</w:tc>
      </w:tr>
      <w:tr w:rsidR="00B515EC" w:rsidRPr="005A43A3" w14:paraId="7DECB23A" w14:textId="77777777" w:rsidTr="00B74365">
        <w:trPr>
          <w:trHeight w:val="600"/>
          <w:jc w:val="center"/>
          <w:trPrChange w:id="108" w:author="tăng ngọc tuân" w:date="2023-12-03T16:26:00Z">
            <w:trPr>
              <w:gridBefore w:val="1"/>
              <w:gridAfter w:val="0"/>
              <w:trHeight w:val="600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109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78CA8D7C" w14:textId="28D1395D" w:rsidR="00B515EC" w:rsidRPr="005A43A3" w:rsidRDefault="00B515EC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  <w:r w:rsidR="00432C54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.1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110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0DA2C75C" w14:textId="5C7ECEB4" w:rsidR="00B515EC" w:rsidRPr="005A43A3" w:rsidRDefault="00B515EC" w:rsidP="005A43A3">
            <w:pPr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Create Project Plan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11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D283B30" w14:textId="2B7B3B61" w:rsidR="00B515EC" w:rsidRPr="005A43A3" w:rsidRDefault="00432C54" w:rsidP="00B515E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6E7A1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12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38C6CAE5" w14:textId="1619F49E" w:rsidR="00B515EC" w:rsidRPr="005A43A3" w:rsidRDefault="006E7A1B" w:rsidP="00C85D34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1-Dec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13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3D628F0E" w14:textId="4EA910CB" w:rsidR="00B515EC" w:rsidRPr="005A43A3" w:rsidRDefault="00432C54" w:rsidP="00C85D34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6E7A1B">
              <w:rPr>
                <w:rFonts w:ascii="Times New Roman" w:eastAsia="Times New Roman" w:hAnsi="Times New Roman" w:cs="Times New Roman"/>
                <w:color w:val="000000"/>
              </w:rPr>
              <w:t>-Dec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14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916DA17" w14:textId="64C29F0C" w:rsidR="00B515EC" w:rsidRPr="005A43A3" w:rsidRDefault="00C67644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 w:rsidR="00957F1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B515EC" w:rsidRPr="005A43A3" w14:paraId="44857B77" w14:textId="77777777" w:rsidTr="00B74365">
        <w:trPr>
          <w:trHeight w:val="315"/>
          <w:jc w:val="center"/>
          <w:trPrChange w:id="115" w:author="tăng ngọc tuân" w:date="2023-12-03T16:26:00Z">
            <w:trPr>
              <w:gridBefore w:val="1"/>
              <w:gridAfter w:val="0"/>
              <w:trHeight w:val="315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116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7C7E6130" w14:textId="75D1ABA9" w:rsidR="00B515EC" w:rsidRPr="005A43A3" w:rsidRDefault="00B515EC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  <w:r w:rsidR="00432C54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.2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117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1763740A" w14:textId="6FBE774D" w:rsidR="00B515EC" w:rsidRPr="005A43A3" w:rsidRDefault="00B515EC" w:rsidP="005A43A3">
            <w:pPr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Create User Stories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18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A03F1FF" w14:textId="38C24DF0" w:rsidR="00B515EC" w:rsidRPr="005A43A3" w:rsidRDefault="00432C54" w:rsidP="00B515E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6E7A1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19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5D675203" w14:textId="6B367B2F" w:rsidR="00B515EC" w:rsidRPr="005A43A3" w:rsidRDefault="00432C54" w:rsidP="00C85D34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6E7A1B">
              <w:rPr>
                <w:rFonts w:ascii="Times New Roman" w:eastAsia="Times New Roman" w:hAnsi="Times New Roman" w:cs="Times New Roman"/>
                <w:color w:val="000000"/>
              </w:rPr>
              <w:t>-Dec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20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5FC227A3" w14:textId="7CABC863" w:rsidR="00B515EC" w:rsidRPr="005A43A3" w:rsidRDefault="006E7A1B" w:rsidP="00C85D34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 Dec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21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36777D4B" w14:textId="30E06D70" w:rsidR="00B515EC" w:rsidRPr="005A43A3" w:rsidRDefault="00C67644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  <w:r w:rsidR="00957F1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B515EC" w:rsidRPr="005A43A3" w14:paraId="45C66116" w14:textId="77777777" w:rsidTr="00B74365">
        <w:trPr>
          <w:trHeight w:val="600"/>
          <w:jc w:val="center"/>
          <w:trPrChange w:id="122" w:author="tăng ngọc tuân" w:date="2023-12-03T16:26:00Z">
            <w:trPr>
              <w:gridBefore w:val="1"/>
              <w:gridAfter w:val="0"/>
              <w:trHeight w:val="600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123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FDE644A" w14:textId="073DCBFE" w:rsidR="00B515EC" w:rsidRPr="005A43A3" w:rsidRDefault="00B515EC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  <w:r w:rsidR="00432C54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.3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124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21BA3F7B" w14:textId="7B7F7BA7" w:rsidR="00B515EC" w:rsidRPr="005A43A3" w:rsidRDefault="00B515EC" w:rsidP="005A43A3">
            <w:pPr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Create Product Backlog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25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6F718A5" w14:textId="5BF45BF9" w:rsidR="00B515EC" w:rsidRPr="005A43A3" w:rsidRDefault="00432C54" w:rsidP="00B515E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6E7A1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26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12207F0" w14:textId="16EA63B8" w:rsidR="00B515EC" w:rsidRPr="005A43A3" w:rsidRDefault="00432C54" w:rsidP="00C85D34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6E7A1B">
              <w:rPr>
                <w:rFonts w:ascii="Times New Roman" w:eastAsia="Times New Roman" w:hAnsi="Times New Roman" w:cs="Times New Roman"/>
                <w:color w:val="000000"/>
              </w:rPr>
              <w:t>-Dec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27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119722C9" w14:textId="0764CE43" w:rsidR="00B515EC" w:rsidRPr="005A43A3" w:rsidRDefault="006E7A1B" w:rsidP="00C85D34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4-Dec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28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6E1E2D05" w14:textId="30CE7E26" w:rsidR="00B515EC" w:rsidRPr="005A43A3" w:rsidRDefault="00B515EC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  <w:r w:rsidR="00957F1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432C54" w:rsidRPr="005A43A3" w14:paraId="49FE3F33" w14:textId="77777777" w:rsidTr="00B74365">
        <w:trPr>
          <w:trHeight w:val="600"/>
          <w:jc w:val="center"/>
          <w:trPrChange w:id="129" w:author="tăng ngọc tuân" w:date="2023-12-03T16:26:00Z">
            <w:trPr>
              <w:gridBefore w:val="1"/>
              <w:gridAfter w:val="0"/>
              <w:trHeight w:val="600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tcPrChange w:id="130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A97AE13" w14:textId="588C2C82" w:rsidR="00432C54" w:rsidRPr="00FE45D9" w:rsidRDefault="00432C54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5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ins w:id="131" w:author="tăng ngọc tuân" w:date="2023-12-03T16:15:00Z">
              <w:r w:rsidR="008127D8" w:rsidRPr="00FE45D9">
                <w:rPr>
                  <w:rFonts w:ascii="Times New Roman" w:eastAsia="Times New Roman" w:hAnsi="Times New Roman" w:cs="Times New Roman"/>
                  <w:b/>
                  <w:bCs/>
                  <w:color w:val="000000"/>
                </w:rPr>
                <w:t>.2</w:t>
              </w:r>
            </w:ins>
            <w:del w:id="132" w:author="tăng ngọc tuân" w:date="2023-12-03T16:15:00Z">
              <w:r w:rsidRPr="00FE45D9" w:rsidDel="008127D8">
                <w:rPr>
                  <w:rFonts w:ascii="Times New Roman" w:eastAsia="Times New Roman" w:hAnsi="Times New Roman" w:cs="Times New Roman"/>
                  <w:b/>
                  <w:bCs/>
                  <w:color w:val="000000"/>
                </w:rPr>
                <w:delText>.2</w:delText>
              </w:r>
            </w:del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tcPrChange w:id="133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77FDC094" w14:textId="62639E32" w:rsidR="00432C54" w:rsidRPr="00FE45D9" w:rsidRDefault="00432C54" w:rsidP="005A43A3">
            <w:pPr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5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plan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tcPrChange w:id="134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CD1D803" w14:textId="522BF1AC" w:rsidR="00432C54" w:rsidRPr="00FE45D9" w:rsidRDefault="00432C54" w:rsidP="00B515E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5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14 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tcPrChange w:id="135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7958DACE" w14:textId="351F7801" w:rsidR="00432C54" w:rsidRPr="00FE45D9" w:rsidRDefault="00957F1E" w:rsidP="00957F1E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5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7-Dec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tcPrChange w:id="136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60CF0A5E" w14:textId="6F1A115A" w:rsidR="00432C54" w:rsidRPr="00FE45D9" w:rsidRDefault="00957F1E" w:rsidP="00C85D34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5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21-Dec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tcPrChange w:id="137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1CDA9F8" w14:textId="67CF9419" w:rsidR="00432C54" w:rsidRPr="00FE45D9" w:rsidRDefault="00C67644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5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50 </w:t>
            </w:r>
          </w:p>
        </w:tc>
      </w:tr>
      <w:tr w:rsidR="00957F1E" w:rsidRPr="005A43A3" w14:paraId="4F3F015B" w14:textId="77777777" w:rsidTr="00B74365">
        <w:trPr>
          <w:trHeight w:val="600"/>
          <w:jc w:val="center"/>
          <w:trPrChange w:id="138" w:author="tăng ngọc tuân" w:date="2023-12-03T16:26:00Z">
            <w:trPr>
              <w:gridBefore w:val="1"/>
              <w:gridAfter w:val="0"/>
              <w:trHeight w:val="600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tcPrChange w:id="139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75F4296E" w14:textId="170BBAF5" w:rsidR="00957F1E" w:rsidRPr="00FE45D9" w:rsidRDefault="00957F1E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5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2.3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tcPrChange w:id="140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32E656AD" w14:textId="5B93915A" w:rsidR="00957F1E" w:rsidRPr="00FE45D9" w:rsidRDefault="00957F1E" w:rsidP="005A43A3">
            <w:pPr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5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Design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tcPrChange w:id="141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997EC1C" w14:textId="65B60D06" w:rsidR="00957F1E" w:rsidRPr="00FE45D9" w:rsidRDefault="00957F1E" w:rsidP="00B515E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5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14 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tcPrChange w:id="142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6449D007" w14:textId="2283C666" w:rsidR="00957F1E" w:rsidRPr="00FE45D9" w:rsidRDefault="00957F1E" w:rsidP="00C85D34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5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14-Dec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tcPrChange w:id="143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7EBE7EEC" w14:textId="0C5F79C4" w:rsidR="00957F1E" w:rsidRPr="00FE45D9" w:rsidRDefault="00957F1E" w:rsidP="00C85D34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5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28-Dec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tcPrChange w:id="144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6D181087" w14:textId="6D573BD0" w:rsidR="00957F1E" w:rsidRPr="00FE45D9" w:rsidRDefault="00957F1E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5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40</w:t>
            </w:r>
            <w:r w:rsidR="00C67644" w:rsidRPr="00FE45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957F1E" w:rsidRPr="005A43A3" w14:paraId="5D6D7A2C" w14:textId="77777777" w:rsidTr="00B74365">
        <w:trPr>
          <w:trHeight w:val="600"/>
          <w:jc w:val="center"/>
          <w:trPrChange w:id="145" w:author="tăng ngọc tuân" w:date="2023-12-03T16:26:00Z">
            <w:trPr>
              <w:gridBefore w:val="1"/>
              <w:gridAfter w:val="0"/>
              <w:trHeight w:val="600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46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4A6B0FA4" w14:textId="2091C32E" w:rsidR="00957F1E" w:rsidRDefault="00957F1E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2.3.1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47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843EECF" w14:textId="69EFC126" w:rsidR="00957F1E" w:rsidRDefault="00957F1E" w:rsidP="005A43A3">
            <w:pPr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Design User Interface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48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12D21B7" w14:textId="3DC33EBF" w:rsidR="00957F1E" w:rsidRDefault="00957F1E" w:rsidP="00B515E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7 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49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2B732AE5" w14:textId="4230FAE1" w:rsidR="00957F1E" w:rsidRDefault="00957F1E" w:rsidP="00C85D34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14-Dec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50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7C415C9E" w14:textId="4545E1B3" w:rsidR="00957F1E" w:rsidRDefault="00957F1E" w:rsidP="00C85D34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21-Dec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51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728B19E6" w14:textId="173DB90C" w:rsidR="00957F1E" w:rsidRDefault="00957F1E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20 </w:t>
            </w:r>
          </w:p>
        </w:tc>
      </w:tr>
      <w:tr w:rsidR="00957F1E" w:rsidRPr="005A43A3" w14:paraId="1E88A5C5" w14:textId="77777777" w:rsidTr="00B74365">
        <w:trPr>
          <w:trHeight w:val="600"/>
          <w:jc w:val="center"/>
          <w:trPrChange w:id="152" w:author="tăng ngọc tuân" w:date="2023-12-03T16:26:00Z">
            <w:trPr>
              <w:gridBefore w:val="1"/>
              <w:gridAfter w:val="0"/>
              <w:trHeight w:val="600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53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635CDB08" w14:textId="19E4EB79" w:rsidR="00957F1E" w:rsidRDefault="00957F1E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2.3.2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54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7C4BBCEF" w14:textId="167DDD0F" w:rsidR="00957F1E" w:rsidRDefault="00957F1E" w:rsidP="005A43A3">
            <w:pPr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Design User Experiment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55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09C26C5" w14:textId="0887D9C5" w:rsidR="00957F1E" w:rsidRDefault="00957F1E" w:rsidP="00B515E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7 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56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188167B" w14:textId="6DDF182C" w:rsidR="00957F1E" w:rsidRDefault="00957F1E" w:rsidP="00C85D34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21-Dec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57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5CD32807" w14:textId="39588C30" w:rsidR="00957F1E" w:rsidRDefault="00957F1E" w:rsidP="00C85D34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28-Dec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58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2BB3747D" w14:textId="77CBA284" w:rsidR="00957F1E" w:rsidRDefault="00957F1E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</w:tr>
      <w:tr w:rsidR="00B515EC" w:rsidRPr="005A43A3" w14:paraId="2ED31DE9" w14:textId="77777777" w:rsidTr="00B74365">
        <w:trPr>
          <w:trHeight w:val="555"/>
          <w:jc w:val="center"/>
          <w:trPrChange w:id="159" w:author="tăng ngọc tuân" w:date="2023-12-03T16:26:00Z">
            <w:trPr>
              <w:gridBefore w:val="1"/>
              <w:gridAfter w:val="0"/>
              <w:trHeight w:val="555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vAlign w:val="center"/>
            <w:hideMark/>
            <w:tcPrChange w:id="160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E699"/>
                <w:vAlign w:val="center"/>
                <w:hideMark/>
              </w:tcPr>
            </w:tcPrChange>
          </w:tcPr>
          <w:p w14:paraId="302C2041" w14:textId="77777777" w:rsidR="00B515EC" w:rsidRPr="005A43A3" w:rsidRDefault="00B515EC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A43A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vAlign w:val="center"/>
            <w:hideMark/>
            <w:tcPrChange w:id="161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E699"/>
                <w:vAlign w:val="center"/>
                <w:hideMark/>
              </w:tcPr>
            </w:tcPrChange>
          </w:tcPr>
          <w:p w14:paraId="27DE3B0D" w14:textId="77777777" w:rsidR="00B515EC" w:rsidRPr="005A43A3" w:rsidRDefault="00B515EC" w:rsidP="005A43A3">
            <w:pPr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A43A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Development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vAlign w:val="center"/>
            <w:tcPrChange w:id="162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E699"/>
                <w:vAlign w:val="center"/>
              </w:tcPr>
            </w:tcPrChange>
          </w:tcPr>
          <w:p w14:paraId="2AA1AF35" w14:textId="77777777" w:rsidR="00B515EC" w:rsidRDefault="00B515EC" w:rsidP="00B515E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vAlign w:val="center"/>
            <w:hideMark/>
            <w:tcPrChange w:id="163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E699"/>
                <w:vAlign w:val="center"/>
                <w:hideMark/>
              </w:tcPr>
            </w:tcPrChange>
          </w:tcPr>
          <w:p w14:paraId="138C289C" w14:textId="33185961" w:rsidR="00B515EC" w:rsidRPr="005A43A3" w:rsidRDefault="00C67644" w:rsidP="00C85D34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28-Dec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vAlign w:val="center"/>
            <w:hideMark/>
            <w:tcPrChange w:id="164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E699"/>
                <w:vAlign w:val="center"/>
                <w:hideMark/>
              </w:tcPr>
            </w:tcPrChange>
          </w:tcPr>
          <w:p w14:paraId="02FE95B5" w14:textId="005D5CAC" w:rsidR="00B515EC" w:rsidRPr="005A43A3" w:rsidRDefault="00C67644" w:rsidP="00C85D34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22-Feb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vAlign w:val="center"/>
            <w:hideMark/>
            <w:tcPrChange w:id="165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E699"/>
                <w:vAlign w:val="center"/>
                <w:hideMark/>
              </w:tcPr>
            </w:tcPrChange>
          </w:tcPr>
          <w:p w14:paraId="7BC1FA98" w14:textId="7CE8E783" w:rsidR="00B515EC" w:rsidRPr="005A43A3" w:rsidRDefault="00B515EC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B515EC" w:rsidRPr="005A43A3" w14:paraId="0506B8A9" w14:textId="77777777" w:rsidTr="00B74365">
        <w:trPr>
          <w:trHeight w:val="480"/>
          <w:jc w:val="center"/>
          <w:trPrChange w:id="166" w:author="tăng ngọc tuân" w:date="2023-12-03T16:26:00Z">
            <w:trPr>
              <w:gridBefore w:val="1"/>
              <w:gridAfter w:val="0"/>
              <w:trHeight w:val="480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/>
            <w:vAlign w:val="center"/>
            <w:hideMark/>
            <w:tcPrChange w:id="167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7D31"/>
                <w:vAlign w:val="center"/>
                <w:hideMark/>
              </w:tcPr>
            </w:tcPrChange>
          </w:tcPr>
          <w:p w14:paraId="742F3248" w14:textId="45A34E46" w:rsidR="00B515EC" w:rsidRPr="008127D8" w:rsidRDefault="00B515EC" w:rsidP="006B611D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27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3.1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/>
            <w:vAlign w:val="center"/>
            <w:hideMark/>
            <w:tcPrChange w:id="168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D7D31"/>
                <w:vAlign w:val="center"/>
                <w:hideMark/>
              </w:tcPr>
            </w:tcPrChange>
          </w:tcPr>
          <w:p w14:paraId="51A8EEAA" w14:textId="77777777" w:rsidR="00B515EC" w:rsidRPr="008127D8" w:rsidRDefault="00B515EC" w:rsidP="006B611D">
            <w:pPr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</w:rPr>
            </w:pPr>
            <w:r w:rsidRPr="008127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Sprint 1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/>
            <w:vAlign w:val="center"/>
            <w:tcPrChange w:id="169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D7D31"/>
                <w:vAlign w:val="center"/>
              </w:tcPr>
            </w:tcPrChange>
          </w:tcPr>
          <w:p w14:paraId="6BCF3F76" w14:textId="05D20C64" w:rsidR="00B515EC" w:rsidRDefault="00C67644" w:rsidP="00B515E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14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/>
            <w:vAlign w:val="center"/>
            <w:hideMark/>
            <w:tcPrChange w:id="170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7D31"/>
                <w:vAlign w:val="center"/>
                <w:hideMark/>
              </w:tcPr>
            </w:tcPrChange>
          </w:tcPr>
          <w:p w14:paraId="58D8C8FF" w14:textId="78F03A74" w:rsidR="00B515EC" w:rsidRPr="005A43A3" w:rsidRDefault="00C67644" w:rsidP="006B611D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28-Dec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/>
            <w:vAlign w:val="center"/>
            <w:hideMark/>
            <w:tcPrChange w:id="171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D7D31"/>
                <w:vAlign w:val="center"/>
                <w:hideMark/>
              </w:tcPr>
            </w:tcPrChange>
          </w:tcPr>
          <w:p w14:paraId="0FA3C54B" w14:textId="0F837256" w:rsidR="00B515EC" w:rsidRPr="005A43A3" w:rsidRDefault="00C67644" w:rsidP="006B611D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11-Jan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/>
            <w:vAlign w:val="center"/>
            <w:hideMark/>
            <w:tcPrChange w:id="172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D7D31"/>
                <w:vAlign w:val="center"/>
                <w:hideMark/>
              </w:tcPr>
            </w:tcPrChange>
          </w:tcPr>
          <w:p w14:paraId="18D47BE1" w14:textId="6D0DF014" w:rsidR="00B515EC" w:rsidRPr="005A43A3" w:rsidRDefault="00F57759" w:rsidP="006B611D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="007C326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</w:p>
        </w:tc>
      </w:tr>
      <w:tr w:rsidR="00B515EC" w:rsidRPr="005A43A3" w14:paraId="23430E4C" w14:textId="77777777" w:rsidTr="00B74365">
        <w:trPr>
          <w:trHeight w:val="315"/>
          <w:jc w:val="center"/>
          <w:trPrChange w:id="173" w:author="tăng ngọc tuân" w:date="2023-12-03T16:26:00Z">
            <w:trPr>
              <w:gridBefore w:val="1"/>
              <w:gridAfter w:val="0"/>
              <w:trHeight w:val="315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  <w:tcPrChange w:id="174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</w:tcPrChange>
          </w:tcPr>
          <w:p w14:paraId="6DE6DC65" w14:textId="77777777" w:rsidR="00B515EC" w:rsidRPr="008127D8" w:rsidRDefault="00B515EC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rPrChange w:id="175" w:author="tăng ngọc tuân" w:date="2023-12-03T16:23:00Z">
                  <w:rPr>
                    <w:rFonts w:ascii="Times New Roman" w:eastAsia="Times New Roman" w:hAnsi="Times New Roman" w:cs="Times New Roman"/>
                    <w:color w:val="000000"/>
                  </w:rPr>
                </w:rPrChange>
              </w:rPr>
            </w:pPr>
            <w:r w:rsidRPr="008127D8">
              <w:rPr>
                <w:rFonts w:ascii="Times New Roman" w:eastAsia="Times New Roman" w:hAnsi="Times New Roman" w:cs="Times New Roman"/>
                <w:b/>
                <w:bCs/>
                <w:color w:val="000000"/>
                <w:rPrChange w:id="176" w:author="tăng ngọc tuân" w:date="2023-12-03T16:23:00Z">
                  <w:rPr>
                    <w:rFonts w:ascii="Times New Roman" w:eastAsia="Times New Roman" w:hAnsi="Times New Roman" w:cs="Times New Roman"/>
                    <w:color w:val="000000"/>
                  </w:rPr>
                </w:rPrChange>
              </w:rPr>
              <w:t>3.1.1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  <w:tcPrChange w:id="177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</w:tcPrChange>
          </w:tcPr>
          <w:p w14:paraId="4CA206F3" w14:textId="77777777" w:rsidR="00B515EC" w:rsidRPr="008127D8" w:rsidRDefault="00B515EC" w:rsidP="005A43A3">
            <w:pPr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rPrChange w:id="178" w:author="tăng ngọc tuân" w:date="2023-12-03T16:23:00Z">
                  <w:rPr>
                    <w:rFonts w:ascii="Times New Roman" w:eastAsia="Times New Roman" w:hAnsi="Times New Roman" w:cs="Times New Roman"/>
                    <w:color w:val="000000"/>
                  </w:rPr>
                </w:rPrChange>
              </w:rPr>
            </w:pPr>
            <w:r w:rsidRPr="008127D8">
              <w:rPr>
                <w:rFonts w:ascii="Times New Roman" w:eastAsia="Times New Roman" w:hAnsi="Times New Roman" w:cs="Times New Roman"/>
                <w:b/>
                <w:bCs/>
                <w:color w:val="000000"/>
                <w:rPrChange w:id="179" w:author="tăng ngọc tuân" w:date="2023-12-03T16:23:00Z">
                  <w:rPr>
                    <w:rFonts w:ascii="Times New Roman" w:eastAsia="Times New Roman" w:hAnsi="Times New Roman" w:cs="Times New Roman"/>
                    <w:color w:val="000000"/>
                  </w:rPr>
                </w:rPrChange>
              </w:rPr>
              <w:t>Sprint Planning Meeting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80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BEEC857" w14:textId="1B8A9D52" w:rsidR="00B515EC" w:rsidRPr="005A43A3" w:rsidRDefault="007C326A" w:rsidP="00B515E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81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7EF186A5" w14:textId="324E270C" w:rsidR="00B515EC" w:rsidRPr="005A43A3" w:rsidRDefault="007C326A" w:rsidP="00C85D34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28-Dec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82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12C75723" w14:textId="3CF5F680" w:rsidR="00B515EC" w:rsidRPr="005A43A3" w:rsidRDefault="007C326A" w:rsidP="00C85D34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28-Dec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83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0466A279" w14:textId="3198601D" w:rsidR="00B515EC" w:rsidRPr="005A43A3" w:rsidRDefault="00F57759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515EC" w:rsidRPr="005A43A3" w14:paraId="59CCF4C5" w14:textId="77777777" w:rsidTr="00B74365">
        <w:trPr>
          <w:trHeight w:val="315"/>
          <w:jc w:val="center"/>
          <w:trPrChange w:id="184" w:author="tăng ngọc tuân" w:date="2023-12-03T16:26:00Z">
            <w:trPr>
              <w:gridBefore w:val="1"/>
              <w:gridAfter w:val="0"/>
              <w:trHeight w:val="315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  <w:tcPrChange w:id="185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</w:tcPrChange>
          </w:tcPr>
          <w:p w14:paraId="5E883F37" w14:textId="77777777" w:rsidR="00B515EC" w:rsidRPr="008127D8" w:rsidRDefault="00B515EC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rPrChange w:id="186" w:author="tăng ngọc tuân" w:date="2023-12-03T16:23:00Z">
                  <w:rPr>
                    <w:rFonts w:ascii="Times New Roman" w:eastAsia="Times New Roman" w:hAnsi="Times New Roman" w:cs="Times New Roman"/>
                    <w:color w:val="000000"/>
                  </w:rPr>
                </w:rPrChange>
              </w:rPr>
            </w:pPr>
            <w:r w:rsidRPr="008127D8">
              <w:rPr>
                <w:rFonts w:ascii="Times New Roman" w:eastAsia="Times New Roman" w:hAnsi="Times New Roman" w:cs="Times New Roman"/>
                <w:b/>
                <w:bCs/>
                <w:color w:val="000000"/>
                <w:rPrChange w:id="187" w:author="tăng ngọc tuân" w:date="2023-12-03T16:23:00Z">
                  <w:rPr>
                    <w:rFonts w:ascii="Times New Roman" w:eastAsia="Times New Roman" w:hAnsi="Times New Roman" w:cs="Times New Roman"/>
                    <w:color w:val="000000"/>
                  </w:rPr>
                </w:rPrChange>
              </w:rPr>
              <w:t>3.1.2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  <w:tcPrChange w:id="188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</w:tcPrChange>
          </w:tcPr>
          <w:p w14:paraId="2BEE175E" w14:textId="77777777" w:rsidR="00B515EC" w:rsidRPr="008127D8" w:rsidRDefault="00B515EC" w:rsidP="005A43A3">
            <w:pPr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rPrChange w:id="189" w:author="tăng ngọc tuân" w:date="2023-12-03T16:23:00Z">
                  <w:rPr>
                    <w:rFonts w:ascii="Times New Roman" w:eastAsia="Times New Roman" w:hAnsi="Times New Roman" w:cs="Times New Roman"/>
                    <w:color w:val="000000"/>
                  </w:rPr>
                </w:rPrChange>
              </w:rPr>
            </w:pPr>
            <w:r w:rsidRPr="008127D8">
              <w:rPr>
                <w:rFonts w:ascii="Times New Roman" w:eastAsia="Times New Roman" w:hAnsi="Times New Roman" w:cs="Times New Roman"/>
                <w:b/>
                <w:bCs/>
                <w:color w:val="000000"/>
                <w:rPrChange w:id="190" w:author="tăng ngọc tuân" w:date="2023-12-03T16:23:00Z">
                  <w:rPr>
                    <w:rFonts w:ascii="Times New Roman" w:eastAsia="Times New Roman" w:hAnsi="Times New Roman" w:cs="Times New Roman"/>
                    <w:color w:val="000000"/>
                  </w:rPr>
                </w:rPrChange>
              </w:rPr>
              <w:t>Create Sprint Backlog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91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6EAF92B" w14:textId="693CAB96" w:rsidR="00B515EC" w:rsidRPr="005A43A3" w:rsidRDefault="007C326A" w:rsidP="00B515E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92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68034AB0" w14:textId="65E119BA" w:rsidR="00B515EC" w:rsidRPr="005A43A3" w:rsidRDefault="007C326A" w:rsidP="00C85D34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28-Dec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93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61551E19" w14:textId="5B58221A" w:rsidR="00B515EC" w:rsidRPr="005A43A3" w:rsidRDefault="007C326A" w:rsidP="00C85D34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28-Dec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94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19708EF5" w14:textId="5766B383" w:rsidR="00B515EC" w:rsidRPr="005A43A3" w:rsidRDefault="00F57759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515EC" w:rsidRPr="005A43A3" w14:paraId="2B0D8CA1" w14:textId="77777777" w:rsidTr="00B74365">
        <w:trPr>
          <w:trHeight w:val="405"/>
          <w:jc w:val="center"/>
          <w:trPrChange w:id="195" w:author="tăng ngọc tuân" w:date="2023-12-03T16:26:00Z">
            <w:trPr>
              <w:gridBefore w:val="1"/>
              <w:gridAfter w:val="0"/>
              <w:trHeight w:val="405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  <w:tcPrChange w:id="196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7E6E6"/>
                <w:vAlign w:val="center"/>
                <w:hideMark/>
              </w:tcPr>
            </w:tcPrChange>
          </w:tcPr>
          <w:p w14:paraId="60CEB511" w14:textId="4BA20130" w:rsidR="00B515EC" w:rsidRPr="008127D8" w:rsidRDefault="008127D8" w:rsidP="008127D8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ins w:id="197" w:author="tăng ngọc tuân" w:date="2023-12-03T16:19:00Z">
              <w:r w:rsidRPr="008127D8">
                <w:rPr>
                  <w:rFonts w:ascii="Times New Roman" w:eastAsia="Times New Roman" w:hAnsi="Times New Roman" w:cs="Times New Roman"/>
                  <w:b/>
                  <w:bCs/>
                  <w:color w:val="000000"/>
                </w:rPr>
                <w:t>3</w:t>
              </w:r>
              <w:r w:rsidRPr="008127D8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val="vi-VN"/>
                </w:rPr>
                <w:t>.1.3</w:t>
              </w:r>
            </w:ins>
            <w:del w:id="198" w:author="tăng ngọc tuân" w:date="2023-12-03T16:16:00Z">
              <w:r w:rsidR="00B515EC" w:rsidRPr="008127D8" w:rsidDel="008127D8">
                <w:rPr>
                  <w:rFonts w:ascii="Times New Roman" w:eastAsia="Times New Roman" w:hAnsi="Times New Roman" w:cs="Times New Roman"/>
                  <w:b/>
                  <w:bCs/>
                  <w:color w:val="000000"/>
                </w:rPr>
                <w:delText>3.1.5</w:delText>
              </w:r>
            </w:del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  <w:tcPrChange w:id="199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7E6E6"/>
                <w:vAlign w:val="center"/>
                <w:hideMark/>
              </w:tcPr>
            </w:tcPrChange>
          </w:tcPr>
          <w:p w14:paraId="75052D02" w14:textId="0046F100" w:rsidR="00B515EC" w:rsidRPr="008127D8" w:rsidRDefault="008127D8" w:rsidP="005A43A3">
            <w:pPr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ins w:id="200" w:author="tăng ngọc tuân" w:date="2023-12-03T16:19:00Z">
              <w:r w:rsidRPr="008127D8">
                <w:rPr>
                  <w:rFonts w:ascii="Times New Roman" w:eastAsia="Times New Roman" w:hAnsi="Times New Roman" w:cs="Times New Roman"/>
                  <w:b/>
                  <w:bCs/>
                  <w:color w:val="000000"/>
                  <w:rPrChange w:id="201" w:author="tăng ngọc tuân" w:date="2023-12-03T16:23:00Z">
                    <w:rPr>
                      <w:rFonts w:ascii="Times New Roman" w:eastAsia="Times New Roman" w:hAnsi="Times New Roman" w:cs="Times New Roman"/>
                      <w:color w:val="000000"/>
                    </w:rPr>
                  </w:rPrChange>
                </w:rPr>
                <w:t xml:space="preserve">Design </w:t>
              </w:r>
            </w:ins>
            <w:del w:id="202" w:author="tăng ngọc tuân" w:date="2023-12-03T16:16:00Z">
              <w:r w:rsidR="00B515EC" w:rsidRPr="008127D8" w:rsidDel="008127D8">
                <w:rPr>
                  <w:rFonts w:ascii="Times New Roman" w:eastAsia="Times New Roman" w:hAnsi="Times New Roman" w:cs="Times New Roman"/>
                  <w:b/>
                  <w:bCs/>
                  <w:color w:val="000000"/>
                </w:rPr>
                <w:delText>Design, Code and Test the following Requirements/User Stories</w:delText>
              </w:r>
            </w:del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tcPrChange w:id="203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3FFF5BBD" w14:textId="46FB3F95" w:rsidR="00B515EC" w:rsidRPr="005A43A3" w:rsidRDefault="003B63F5" w:rsidP="00B515E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tcPrChange w:id="204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629C8BC7" w14:textId="25F8AF76" w:rsidR="00B515EC" w:rsidRPr="003B63F5" w:rsidRDefault="003B63F5" w:rsidP="00C85D34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-Dec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tcPrChange w:id="205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2AAB3A6B" w14:textId="61AB95C0" w:rsidR="00B515EC" w:rsidRPr="003B63F5" w:rsidRDefault="003B63F5" w:rsidP="00C85D34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-Jan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  <w:tcPrChange w:id="206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7E6E6"/>
                <w:vAlign w:val="center"/>
                <w:hideMark/>
              </w:tcPr>
            </w:tcPrChange>
          </w:tcPr>
          <w:p w14:paraId="05ECEEA5" w14:textId="4FBB60C3" w:rsidR="00B515EC" w:rsidRPr="005A43A3" w:rsidRDefault="00F57759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  <w:r w:rsidR="007C326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</w:p>
        </w:tc>
      </w:tr>
      <w:tr w:rsidR="00B515EC" w:rsidRPr="008127D8" w14:paraId="6191A1E7" w14:textId="77777777" w:rsidTr="00B74365">
        <w:trPr>
          <w:trHeight w:val="600"/>
          <w:jc w:val="center"/>
          <w:trPrChange w:id="207" w:author="tăng ngọc tuân" w:date="2023-12-03T16:26:00Z">
            <w:trPr>
              <w:gridBefore w:val="1"/>
              <w:gridAfter w:val="0"/>
              <w:trHeight w:val="600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  <w:tcPrChange w:id="208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</w:tcPrChange>
          </w:tcPr>
          <w:p w14:paraId="2433AC08" w14:textId="2311274F" w:rsidR="00B515EC" w:rsidRPr="005A43A3" w:rsidRDefault="008127D8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ins w:id="209" w:author="tăng ngọc tuân" w:date="2023-12-03T16:19:00Z">
              <w:r>
                <w:rPr>
                  <w:rFonts w:ascii="Times New Roman" w:eastAsia="Times New Roman" w:hAnsi="Times New Roman" w:cs="Times New Roman"/>
                  <w:color w:val="000000"/>
                </w:rPr>
                <w:t>3</w:t>
              </w:r>
            </w:ins>
            <w:ins w:id="210" w:author="tăng ngọc tuân" w:date="2023-12-03T16:20:00Z">
              <w:r>
                <w:rPr>
                  <w:rFonts w:ascii="Times New Roman" w:eastAsia="Times New Roman" w:hAnsi="Times New Roman" w:cs="Times New Roman"/>
                  <w:color w:val="000000"/>
                </w:rPr>
                <w:t>.1.3.1</w:t>
              </w:r>
            </w:ins>
            <w:del w:id="211" w:author="tăng ngọc tuân" w:date="2023-12-03T16:19:00Z">
              <w:r w:rsidR="00B515EC" w:rsidRPr="005A43A3" w:rsidDel="008127D8">
                <w:rPr>
                  <w:rFonts w:ascii="Times New Roman" w:eastAsia="Times New Roman" w:hAnsi="Times New Roman" w:cs="Times New Roman"/>
                  <w:color w:val="000000"/>
                </w:rPr>
                <w:delText>3.1.5.</w:delText>
              </w:r>
              <w:r w:rsidR="00B515EC" w:rsidDel="008127D8">
                <w:rPr>
                  <w:rFonts w:ascii="Times New Roman" w:eastAsia="Times New Roman" w:hAnsi="Times New Roman" w:cs="Times New Roman"/>
                  <w:color w:val="000000"/>
                </w:rPr>
                <w:delText>1</w:delText>
              </w:r>
            </w:del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  <w:tcPrChange w:id="212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</w:tcPrChange>
          </w:tcPr>
          <w:p w14:paraId="6D5B68F9" w14:textId="751F5042" w:rsidR="00B515EC" w:rsidRPr="005A43A3" w:rsidRDefault="008127D8" w:rsidP="005A43A3">
            <w:pPr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ins w:id="213" w:author="tăng ngọc tuân" w:date="2023-12-03T16:20:00Z">
              <w:r>
                <w:rPr>
                  <w:rFonts w:ascii="Times New Roman" w:eastAsia="Times New Roman" w:hAnsi="Times New Roman" w:cs="Times New Roman"/>
                  <w:color w:val="000000"/>
                </w:rPr>
                <w:t>login page</w:t>
              </w:r>
            </w:ins>
            <w:del w:id="214" w:author="tăng ngọc tuân" w:date="2023-12-03T16:19:00Z">
              <w:r w:rsidR="00B515EC" w:rsidDel="008127D8">
                <w:rPr>
                  <w:rFonts w:ascii="Times New Roman" w:eastAsia="Times New Roman" w:hAnsi="Times New Roman" w:cs="Times New Roman"/>
                  <w:color w:val="000000"/>
                </w:rPr>
                <w:delText>Register an account</w:delText>
              </w:r>
            </w:del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215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E5085EF" w14:textId="0E78BE5B" w:rsidR="00B515EC" w:rsidRPr="005A43A3" w:rsidRDefault="007C326A" w:rsidP="00B515E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16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66D70FE4" w14:textId="1EF4DBB8" w:rsidR="00B515EC" w:rsidRPr="005A43A3" w:rsidRDefault="007C326A" w:rsidP="00C85D34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29-Dec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17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63898C58" w14:textId="2ABF875D" w:rsidR="00B515EC" w:rsidRPr="005A43A3" w:rsidRDefault="007C326A" w:rsidP="00C85D34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29-Dec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218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2EDA091A" w14:textId="6258A30E" w:rsidR="00B515EC" w:rsidRPr="005A43A3" w:rsidRDefault="006045AA" w:rsidP="006045AA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B515EC" w:rsidRPr="005A43A3" w14:paraId="3A80A6AB" w14:textId="77777777" w:rsidTr="00B74365">
        <w:trPr>
          <w:trHeight w:val="600"/>
          <w:jc w:val="center"/>
          <w:trPrChange w:id="219" w:author="tăng ngọc tuân" w:date="2023-12-03T16:26:00Z">
            <w:trPr>
              <w:gridBefore w:val="1"/>
              <w:gridAfter w:val="0"/>
              <w:trHeight w:val="600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  <w:tcPrChange w:id="220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</w:tcPrChange>
          </w:tcPr>
          <w:p w14:paraId="2AFD0026" w14:textId="45322AF3" w:rsidR="00B515EC" w:rsidRPr="005A43A3" w:rsidRDefault="008127D8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ins w:id="221" w:author="tăng ngọc tuân" w:date="2023-12-03T16:20:00Z">
              <w:r>
                <w:rPr>
                  <w:rFonts w:ascii="Times New Roman" w:eastAsia="Times New Roman" w:hAnsi="Times New Roman" w:cs="Times New Roman"/>
                  <w:color w:val="000000"/>
                </w:rPr>
                <w:t>3.1.3.2</w:t>
              </w:r>
            </w:ins>
            <w:del w:id="222" w:author="tăng ngọc tuân" w:date="2023-12-03T16:20:00Z">
              <w:r w:rsidR="00B515EC" w:rsidRPr="005A43A3" w:rsidDel="008127D8">
                <w:rPr>
                  <w:rFonts w:ascii="Times New Roman" w:eastAsia="Times New Roman" w:hAnsi="Times New Roman" w:cs="Times New Roman"/>
                  <w:color w:val="000000"/>
                </w:rPr>
                <w:delText>3.1.5.</w:delText>
              </w:r>
              <w:r w:rsidR="00B515EC" w:rsidDel="008127D8">
                <w:rPr>
                  <w:rFonts w:ascii="Times New Roman" w:eastAsia="Times New Roman" w:hAnsi="Times New Roman" w:cs="Times New Roman"/>
                  <w:color w:val="000000"/>
                </w:rPr>
                <w:delText>2</w:delText>
              </w:r>
            </w:del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  <w:tcPrChange w:id="223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</w:tcPrChange>
          </w:tcPr>
          <w:p w14:paraId="46FB747E" w14:textId="569D2E0E" w:rsidR="00B515EC" w:rsidRPr="005A43A3" w:rsidRDefault="00B515EC" w:rsidP="000B3A79">
            <w:pPr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del w:id="224" w:author="tăng ngọc tuân" w:date="2023-12-03T16:20:00Z">
              <w:r w:rsidDel="008127D8">
                <w:rPr>
                  <w:rFonts w:ascii="Times New Roman" w:eastAsia="Times New Roman" w:hAnsi="Times New Roman" w:cs="Times New Roman"/>
                  <w:color w:val="000000"/>
                </w:rPr>
                <w:delText>Login</w:delText>
              </w:r>
            </w:del>
            <w:ins w:id="225" w:author="tăng ngọc tuân" w:date="2023-12-03T16:20:00Z">
              <w:r w:rsidR="008127D8">
                <w:rPr>
                  <w:rFonts w:ascii="Times New Roman" w:eastAsia="Times New Roman" w:hAnsi="Times New Roman" w:cs="Times New Roman"/>
                  <w:color w:val="000000"/>
                </w:rPr>
                <w:t>register page</w:t>
              </w:r>
            </w:ins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226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EDE416A" w14:textId="3B27B960" w:rsidR="00B515EC" w:rsidRPr="005A43A3" w:rsidRDefault="007C326A" w:rsidP="00B515E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27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37B0D293" w14:textId="677E3CCF" w:rsidR="00B515EC" w:rsidRPr="005A43A3" w:rsidRDefault="007C326A" w:rsidP="00C85D34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30-Dec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28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158B3236" w14:textId="515C4162" w:rsidR="00B515EC" w:rsidRPr="005A43A3" w:rsidRDefault="007C326A" w:rsidP="00C85D34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30-Dec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229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188CFA6C" w14:textId="01D92282" w:rsidR="00B515EC" w:rsidRDefault="006045AA" w:rsidP="006045AA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  <w:p w14:paraId="18120F2C" w14:textId="57169633" w:rsidR="00B515EC" w:rsidRPr="005A43A3" w:rsidRDefault="00B515EC" w:rsidP="006045AA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515EC" w:rsidRPr="005A43A3" w14:paraId="2C753408" w14:textId="77777777" w:rsidTr="00B74365">
        <w:trPr>
          <w:trHeight w:val="600"/>
          <w:jc w:val="center"/>
          <w:trPrChange w:id="230" w:author="tăng ngọc tuân" w:date="2023-12-03T16:26:00Z">
            <w:trPr>
              <w:gridBefore w:val="1"/>
              <w:gridAfter w:val="0"/>
              <w:trHeight w:val="600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  <w:tcPrChange w:id="231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</w:tcPrChange>
          </w:tcPr>
          <w:p w14:paraId="1207024D" w14:textId="1969E714" w:rsidR="00B515EC" w:rsidRPr="005A43A3" w:rsidRDefault="00B515EC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>3.1</w:t>
            </w:r>
            <w:ins w:id="232" w:author="tăng ngọc tuân" w:date="2023-12-03T16:20:00Z">
              <w:r w:rsidR="008127D8">
                <w:rPr>
                  <w:rFonts w:ascii="Times New Roman" w:eastAsia="Times New Roman" w:hAnsi="Times New Roman" w:cs="Times New Roman"/>
                  <w:color w:val="000000"/>
                </w:rPr>
                <w:t>.3.3</w:t>
              </w:r>
            </w:ins>
            <w:del w:id="233" w:author="tăng ngọc tuân" w:date="2023-12-03T16:20:00Z">
              <w:r w:rsidRPr="005A43A3" w:rsidDel="008127D8">
                <w:rPr>
                  <w:rFonts w:ascii="Times New Roman" w:eastAsia="Times New Roman" w:hAnsi="Times New Roman" w:cs="Times New Roman"/>
                  <w:color w:val="000000"/>
                </w:rPr>
                <w:delText>.5.</w:delText>
              </w:r>
              <w:r w:rsidDel="008127D8">
                <w:rPr>
                  <w:rFonts w:ascii="Times New Roman" w:eastAsia="Times New Roman" w:hAnsi="Times New Roman" w:cs="Times New Roman"/>
                  <w:color w:val="000000"/>
                </w:rPr>
                <w:delText>3</w:delText>
              </w:r>
            </w:del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  <w:tcPrChange w:id="234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</w:tcPrChange>
          </w:tcPr>
          <w:p w14:paraId="31EFECA9" w14:textId="08B5B629" w:rsidR="00B515EC" w:rsidRPr="005A43A3" w:rsidRDefault="008127D8" w:rsidP="000B3A79">
            <w:pPr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ins w:id="235" w:author="tăng ngọc tuân" w:date="2023-12-03T16:20:00Z">
              <w:r>
                <w:rPr>
                  <w:rFonts w:ascii="Times New Roman" w:eastAsia="Times New Roman" w:hAnsi="Times New Roman" w:cs="Times New Roman"/>
                  <w:color w:val="000000"/>
                </w:rPr>
                <w:t>homepage</w:t>
              </w:r>
            </w:ins>
            <w:del w:id="236" w:author="tăng ngọc tuân" w:date="2023-12-03T16:20:00Z">
              <w:r w:rsidR="00B515EC" w:rsidDel="008127D8">
                <w:rPr>
                  <w:rFonts w:ascii="Times New Roman" w:eastAsia="Times New Roman" w:hAnsi="Times New Roman" w:cs="Times New Roman"/>
                  <w:color w:val="000000"/>
                </w:rPr>
                <w:delText>Logout</w:delText>
              </w:r>
            </w:del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237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8BA0AF9" w14:textId="26E11A7B" w:rsidR="00B515EC" w:rsidRPr="005A43A3" w:rsidRDefault="007C326A" w:rsidP="00B515E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38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5C56E692" w14:textId="14AFD0F8" w:rsidR="00B515EC" w:rsidRPr="005A43A3" w:rsidRDefault="007C326A" w:rsidP="00C85D34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31-Dec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39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CD86910" w14:textId="116302ED" w:rsidR="00B515EC" w:rsidRPr="005A43A3" w:rsidRDefault="007C326A" w:rsidP="00C85D34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31-Dec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240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654349E6" w14:textId="282A19DA" w:rsidR="00B515EC" w:rsidRPr="005A43A3" w:rsidRDefault="006045AA" w:rsidP="006045AA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</w:tr>
      <w:tr w:rsidR="00B515EC" w:rsidRPr="005A43A3" w14:paraId="39938006" w14:textId="77777777" w:rsidTr="00B74365">
        <w:trPr>
          <w:trHeight w:val="600"/>
          <w:jc w:val="center"/>
          <w:trPrChange w:id="241" w:author="tăng ngọc tuân" w:date="2023-12-03T16:26:00Z">
            <w:trPr>
              <w:gridBefore w:val="1"/>
              <w:gridAfter w:val="0"/>
              <w:trHeight w:val="600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242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699B5F7A" w14:textId="14661DAF" w:rsidR="00B515EC" w:rsidRPr="005A43A3" w:rsidRDefault="00B515EC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3.1.</w:t>
            </w:r>
            <w:ins w:id="243" w:author="tăng ngọc tuân" w:date="2023-12-03T16:20:00Z">
              <w:r w:rsidR="008127D8">
                <w:rPr>
                  <w:rFonts w:ascii="Times New Roman" w:eastAsia="Times New Roman" w:hAnsi="Times New Roman" w:cs="Times New Roman"/>
                  <w:color w:val="000000"/>
                </w:rPr>
                <w:t>3.4</w:t>
              </w:r>
            </w:ins>
            <w:del w:id="244" w:author="tăng ngọc tuân" w:date="2023-12-03T16:20:00Z">
              <w:r w:rsidDel="008127D8">
                <w:rPr>
                  <w:rFonts w:ascii="Times New Roman" w:eastAsia="Times New Roman" w:hAnsi="Times New Roman" w:cs="Times New Roman"/>
                  <w:color w:val="000000"/>
                </w:rPr>
                <w:delText>5.n</w:delText>
              </w:r>
            </w:del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245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08AAAD41" w14:textId="27FDB31C" w:rsidR="00B515EC" w:rsidRDefault="008127D8" w:rsidP="000B3A79">
            <w:pPr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ins w:id="246" w:author="tăng ngọc tuân" w:date="2023-12-03T16:21:00Z">
              <w:r>
                <w:rPr>
                  <w:rFonts w:ascii="Times New Roman" w:eastAsia="Times New Roman" w:hAnsi="Times New Roman" w:cs="Times New Roman"/>
                  <w:color w:val="000000"/>
                </w:rPr>
                <w:t>personal information page</w:t>
              </w:r>
            </w:ins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247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5A5AC71" w14:textId="1C3E9C94" w:rsidR="00B515EC" w:rsidRPr="005A43A3" w:rsidRDefault="007C326A" w:rsidP="00B515E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48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16C5599A" w14:textId="25E3F4A2" w:rsidR="00B515EC" w:rsidRPr="005A43A3" w:rsidRDefault="007C326A" w:rsidP="00C85D34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2-Jan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49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2C0B2B42" w14:textId="2CB29272" w:rsidR="00B515EC" w:rsidRPr="005A43A3" w:rsidRDefault="007C326A" w:rsidP="00C85D34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2-Jan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250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4387534D" w14:textId="78974A30" w:rsidR="00B515EC" w:rsidRDefault="006045AA" w:rsidP="00E65C8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</w:tr>
      <w:tr w:rsidR="008127D8" w:rsidRPr="005A43A3" w14:paraId="0E01617A" w14:textId="77777777" w:rsidTr="00B74365">
        <w:trPr>
          <w:trHeight w:val="600"/>
          <w:jc w:val="center"/>
          <w:ins w:id="251" w:author="tăng ngọc tuân" w:date="2023-12-03T16:21:00Z"/>
          <w:trPrChange w:id="252" w:author="tăng ngọc tuân" w:date="2023-12-03T16:26:00Z">
            <w:trPr>
              <w:gridBefore w:val="1"/>
              <w:gridAfter w:val="0"/>
              <w:trHeight w:val="600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253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7AC257CD" w14:textId="5E750300" w:rsidR="008127D8" w:rsidRDefault="008127D8" w:rsidP="005A43A3">
            <w:pPr>
              <w:jc w:val="center"/>
              <w:textAlignment w:val="auto"/>
              <w:rPr>
                <w:ins w:id="254" w:author="tăng ngọc tuân" w:date="2023-12-03T16:21:00Z"/>
                <w:rFonts w:ascii="Times New Roman" w:eastAsia="Times New Roman" w:hAnsi="Times New Roman" w:cs="Times New Roman"/>
                <w:color w:val="000000"/>
              </w:rPr>
            </w:pPr>
            <w:ins w:id="255" w:author="tăng ngọc tuân" w:date="2023-12-03T16:21:00Z">
              <w:r>
                <w:rPr>
                  <w:rFonts w:ascii="Times New Roman" w:eastAsia="Times New Roman" w:hAnsi="Times New Roman" w:cs="Times New Roman"/>
                  <w:color w:val="000000"/>
                </w:rPr>
                <w:lastRenderedPageBreak/>
                <w:t>3.1.3.5</w:t>
              </w:r>
            </w:ins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256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0CAF4A3D" w14:textId="6E4A71D8" w:rsidR="008127D8" w:rsidRDefault="008127D8" w:rsidP="000B3A79">
            <w:pPr>
              <w:textAlignment w:val="auto"/>
              <w:rPr>
                <w:ins w:id="257" w:author="tăng ngọc tuân" w:date="2023-12-03T16:21:00Z"/>
                <w:rFonts w:ascii="Times New Roman" w:eastAsia="Times New Roman" w:hAnsi="Times New Roman" w:cs="Times New Roman"/>
                <w:color w:val="000000"/>
              </w:rPr>
            </w:pPr>
            <w:ins w:id="258" w:author="tăng ngọc tuân" w:date="2023-12-03T16:21:00Z">
              <w:r>
                <w:rPr>
                  <w:rFonts w:ascii="Times New Roman" w:eastAsia="Times New Roman" w:hAnsi="Times New Roman" w:cs="Times New Roman"/>
                  <w:color w:val="000000"/>
                </w:rPr>
                <w:t>Icon</w:t>
              </w:r>
            </w:ins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259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BBFB5E4" w14:textId="65772898" w:rsidR="008127D8" w:rsidRPr="005A43A3" w:rsidRDefault="007C326A" w:rsidP="00B515EC">
            <w:pPr>
              <w:jc w:val="center"/>
              <w:textAlignment w:val="auto"/>
              <w:rPr>
                <w:ins w:id="260" w:author="tăng ngọc tuân" w:date="2023-12-03T16:21:00Z"/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61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44B1BA5A" w14:textId="65156477" w:rsidR="008127D8" w:rsidRPr="005A43A3" w:rsidRDefault="007C326A" w:rsidP="00C85D34">
            <w:pPr>
              <w:jc w:val="center"/>
              <w:textAlignment w:val="auto"/>
              <w:rPr>
                <w:ins w:id="262" w:author="tăng ngọc tuân" w:date="2023-12-03T16:21:00Z"/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2-Jan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63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7146F652" w14:textId="25690032" w:rsidR="008127D8" w:rsidRPr="005A43A3" w:rsidRDefault="007C326A" w:rsidP="00C85D34">
            <w:pPr>
              <w:jc w:val="center"/>
              <w:textAlignment w:val="auto"/>
              <w:rPr>
                <w:ins w:id="264" w:author="tăng ngọc tuân" w:date="2023-12-03T16:21:00Z"/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2-Jan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265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4A6489A5" w14:textId="4B4ED0D3" w:rsidR="008127D8" w:rsidRDefault="006045AA" w:rsidP="00E65C8F">
            <w:pPr>
              <w:jc w:val="center"/>
              <w:textAlignment w:val="auto"/>
              <w:rPr>
                <w:ins w:id="266" w:author="tăng ngọc tuân" w:date="2023-12-03T16:21:00Z"/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8127D8" w:rsidRPr="005A43A3" w14:paraId="4ABCCDEF" w14:textId="77777777" w:rsidTr="00B74365">
        <w:trPr>
          <w:trHeight w:val="600"/>
          <w:jc w:val="center"/>
          <w:ins w:id="267" w:author="tăng ngọc tuân" w:date="2023-12-03T16:21:00Z"/>
          <w:trPrChange w:id="268" w:author="tăng ngọc tuân" w:date="2023-12-03T16:26:00Z">
            <w:trPr>
              <w:gridBefore w:val="1"/>
              <w:gridAfter w:val="0"/>
              <w:trHeight w:val="600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269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14D962BE" w14:textId="07259CE9" w:rsidR="008127D8" w:rsidRDefault="008127D8" w:rsidP="005A43A3">
            <w:pPr>
              <w:jc w:val="center"/>
              <w:textAlignment w:val="auto"/>
              <w:rPr>
                <w:ins w:id="270" w:author="tăng ngọc tuân" w:date="2023-12-03T16:21:00Z"/>
                <w:rFonts w:ascii="Times New Roman" w:eastAsia="Times New Roman" w:hAnsi="Times New Roman" w:cs="Times New Roman"/>
                <w:color w:val="000000"/>
              </w:rPr>
            </w:pPr>
            <w:ins w:id="271" w:author="tăng ngọc tuân" w:date="2023-12-03T16:21:00Z">
              <w:r>
                <w:rPr>
                  <w:rFonts w:ascii="Times New Roman" w:eastAsia="Times New Roman" w:hAnsi="Times New Roman" w:cs="Times New Roman"/>
                  <w:color w:val="000000"/>
                </w:rPr>
                <w:t>3.1.3.6</w:t>
              </w:r>
            </w:ins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272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72ADD016" w14:textId="5C54C1EB" w:rsidR="008127D8" w:rsidRDefault="008127D8" w:rsidP="000B3A79">
            <w:pPr>
              <w:textAlignment w:val="auto"/>
              <w:rPr>
                <w:ins w:id="273" w:author="tăng ngọc tuân" w:date="2023-12-03T16:21:00Z"/>
                <w:rFonts w:ascii="Times New Roman" w:eastAsia="Times New Roman" w:hAnsi="Times New Roman" w:cs="Times New Roman"/>
                <w:color w:val="000000"/>
              </w:rPr>
            </w:pPr>
            <w:ins w:id="274" w:author="tăng ngọc tuân" w:date="2023-12-03T16:21:00Z">
              <w:r>
                <w:rPr>
                  <w:rFonts w:ascii="Times New Roman" w:eastAsia="Times New Roman" w:hAnsi="Times New Roman" w:cs="Times New Roman"/>
                  <w:color w:val="000000"/>
                </w:rPr>
                <w:t>Database</w:t>
              </w:r>
            </w:ins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275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114DD9F" w14:textId="612EBEC8" w:rsidR="008127D8" w:rsidRPr="005A43A3" w:rsidRDefault="007C326A" w:rsidP="00B515EC">
            <w:pPr>
              <w:jc w:val="center"/>
              <w:textAlignment w:val="auto"/>
              <w:rPr>
                <w:ins w:id="276" w:author="tăng ngọc tuân" w:date="2023-12-03T16:21:00Z"/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77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6886D987" w14:textId="2F7394DE" w:rsidR="008127D8" w:rsidRPr="005A43A3" w:rsidRDefault="007C326A" w:rsidP="00C85D34">
            <w:pPr>
              <w:jc w:val="center"/>
              <w:textAlignment w:val="auto"/>
              <w:rPr>
                <w:ins w:id="278" w:author="tăng ngọc tuân" w:date="2023-12-03T16:21:00Z"/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3-Jan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79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1853F5CC" w14:textId="20B82631" w:rsidR="008127D8" w:rsidRPr="005A43A3" w:rsidRDefault="007C326A" w:rsidP="00C85D34">
            <w:pPr>
              <w:jc w:val="center"/>
              <w:textAlignment w:val="auto"/>
              <w:rPr>
                <w:ins w:id="280" w:author="tăng ngọc tuân" w:date="2023-12-03T16:21:00Z"/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4-Jan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281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68096035" w14:textId="026E9431" w:rsidR="008127D8" w:rsidRDefault="006045AA" w:rsidP="00E65C8F">
            <w:pPr>
              <w:jc w:val="center"/>
              <w:textAlignment w:val="auto"/>
              <w:rPr>
                <w:ins w:id="282" w:author="tăng ngọc tuân" w:date="2023-12-03T16:21:00Z"/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</w:tr>
      <w:tr w:rsidR="008127D8" w:rsidRPr="005A43A3" w14:paraId="74392FE1" w14:textId="77777777" w:rsidTr="00B74365">
        <w:trPr>
          <w:trHeight w:val="600"/>
          <w:jc w:val="center"/>
          <w:ins w:id="283" w:author="tăng ngọc tuân" w:date="2023-12-03T16:21:00Z"/>
          <w:trPrChange w:id="284" w:author="tăng ngọc tuân" w:date="2023-12-03T16:26:00Z">
            <w:trPr>
              <w:gridBefore w:val="1"/>
              <w:gridAfter w:val="0"/>
              <w:trHeight w:val="600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285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4BA64049" w14:textId="659CD36D" w:rsidR="008127D8" w:rsidRDefault="008127D8" w:rsidP="005A43A3">
            <w:pPr>
              <w:jc w:val="center"/>
              <w:textAlignment w:val="auto"/>
              <w:rPr>
                <w:ins w:id="286" w:author="tăng ngọc tuân" w:date="2023-12-03T16:21:00Z"/>
                <w:rFonts w:ascii="Times New Roman" w:eastAsia="Times New Roman" w:hAnsi="Times New Roman" w:cs="Times New Roman"/>
                <w:color w:val="000000"/>
              </w:rPr>
            </w:pPr>
            <w:ins w:id="287" w:author="tăng ngọc tuân" w:date="2023-12-03T16:21:00Z">
              <w:r>
                <w:rPr>
                  <w:rFonts w:ascii="Times New Roman" w:eastAsia="Times New Roman" w:hAnsi="Times New Roman" w:cs="Times New Roman"/>
                  <w:color w:val="000000"/>
                </w:rPr>
                <w:t>3.1.3.7</w:t>
              </w:r>
            </w:ins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288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43FD1D04" w14:textId="02547257" w:rsidR="008127D8" w:rsidRDefault="008127D8" w:rsidP="000B3A79">
            <w:pPr>
              <w:textAlignment w:val="auto"/>
              <w:rPr>
                <w:ins w:id="289" w:author="tăng ngọc tuân" w:date="2023-12-03T16:21:00Z"/>
                <w:rFonts w:ascii="Times New Roman" w:eastAsia="Times New Roman" w:hAnsi="Times New Roman" w:cs="Times New Roman"/>
                <w:color w:val="000000"/>
              </w:rPr>
            </w:pPr>
            <w:ins w:id="290" w:author="tăng ngọc tuân" w:date="2023-12-03T16:21:00Z">
              <w:r>
                <w:rPr>
                  <w:rFonts w:ascii="Times New Roman" w:eastAsia="Times New Roman" w:hAnsi="Times New Roman" w:cs="Times New Roman"/>
                  <w:color w:val="000000"/>
                </w:rPr>
                <w:t>Admin homepage</w:t>
              </w:r>
            </w:ins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291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04EFCE4" w14:textId="2823A891" w:rsidR="008127D8" w:rsidRPr="005A43A3" w:rsidRDefault="007C326A" w:rsidP="00B515EC">
            <w:pPr>
              <w:jc w:val="center"/>
              <w:textAlignment w:val="auto"/>
              <w:rPr>
                <w:ins w:id="292" w:author="tăng ngọc tuân" w:date="2023-12-03T16:21:00Z"/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93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514899E2" w14:textId="65C4A814" w:rsidR="008127D8" w:rsidRPr="005A43A3" w:rsidRDefault="007C326A" w:rsidP="00C85D34">
            <w:pPr>
              <w:jc w:val="center"/>
              <w:textAlignment w:val="auto"/>
              <w:rPr>
                <w:ins w:id="294" w:author="tăng ngọc tuân" w:date="2023-12-03T16:21:00Z"/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2-Jan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95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694451E2" w14:textId="465A9830" w:rsidR="008127D8" w:rsidRPr="005A43A3" w:rsidRDefault="007C326A" w:rsidP="00C85D34">
            <w:pPr>
              <w:jc w:val="center"/>
              <w:textAlignment w:val="auto"/>
              <w:rPr>
                <w:ins w:id="296" w:author="tăng ngọc tuân" w:date="2023-12-03T16:21:00Z"/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2-Jan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297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7D0642AF" w14:textId="0E68C488" w:rsidR="008127D8" w:rsidRDefault="007C326A" w:rsidP="00E65C8F">
            <w:pPr>
              <w:jc w:val="center"/>
              <w:textAlignment w:val="auto"/>
              <w:rPr>
                <w:ins w:id="298" w:author="tăng ngọc tuân" w:date="2023-12-03T16:21:00Z"/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8127D8" w:rsidRPr="005A43A3" w14:paraId="5A55F34C" w14:textId="77777777" w:rsidTr="00B74365">
        <w:trPr>
          <w:trHeight w:val="600"/>
          <w:jc w:val="center"/>
          <w:ins w:id="299" w:author="tăng ngọc tuân" w:date="2023-12-03T16:21:00Z"/>
          <w:trPrChange w:id="300" w:author="tăng ngọc tuân" w:date="2023-12-03T16:26:00Z">
            <w:trPr>
              <w:gridBefore w:val="1"/>
              <w:gridAfter w:val="0"/>
              <w:trHeight w:val="600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301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0614FCFF" w14:textId="0D18EAEC" w:rsidR="008127D8" w:rsidRPr="008127D8" w:rsidRDefault="008127D8" w:rsidP="005A43A3">
            <w:pPr>
              <w:jc w:val="center"/>
              <w:textAlignment w:val="auto"/>
              <w:rPr>
                <w:ins w:id="302" w:author="tăng ngọc tuân" w:date="2023-12-03T16:21:00Z"/>
                <w:rFonts w:ascii="Times New Roman" w:eastAsia="Times New Roman" w:hAnsi="Times New Roman" w:cs="Times New Roman"/>
                <w:b/>
                <w:bCs/>
                <w:color w:val="000000"/>
                <w:rPrChange w:id="303" w:author="tăng ngọc tuân" w:date="2023-12-03T16:22:00Z">
                  <w:rPr>
                    <w:ins w:id="304" w:author="tăng ngọc tuân" w:date="2023-12-03T16:21:00Z"/>
                    <w:rFonts w:ascii="Times New Roman" w:eastAsia="Times New Roman" w:hAnsi="Times New Roman" w:cs="Times New Roman"/>
                    <w:color w:val="000000"/>
                  </w:rPr>
                </w:rPrChange>
              </w:rPr>
            </w:pPr>
            <w:ins w:id="305" w:author="tăng ngọc tuân" w:date="2023-12-03T16:22:00Z">
              <w:r w:rsidRPr="008127D8">
                <w:rPr>
                  <w:rFonts w:ascii="Times New Roman" w:eastAsia="Times New Roman" w:hAnsi="Times New Roman" w:cs="Times New Roman"/>
                  <w:b/>
                  <w:bCs/>
                  <w:color w:val="000000"/>
                  <w:rPrChange w:id="306" w:author="tăng ngọc tuân" w:date="2023-12-03T16:22:00Z">
                    <w:rPr>
                      <w:rFonts w:ascii="Times New Roman" w:eastAsia="Times New Roman" w:hAnsi="Times New Roman" w:cs="Times New Roman"/>
                      <w:color w:val="000000"/>
                    </w:rPr>
                  </w:rPrChange>
                </w:rPr>
                <w:t>3.1.4</w:t>
              </w:r>
            </w:ins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307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6E3A6780" w14:textId="66A82695" w:rsidR="008127D8" w:rsidRPr="008127D8" w:rsidRDefault="008127D8" w:rsidP="000B3A79">
            <w:pPr>
              <w:textAlignment w:val="auto"/>
              <w:rPr>
                <w:ins w:id="308" w:author="tăng ngọc tuân" w:date="2023-12-03T16:21:00Z"/>
                <w:rFonts w:ascii="Times New Roman" w:eastAsia="Times New Roman" w:hAnsi="Times New Roman" w:cs="Times New Roman"/>
                <w:b/>
                <w:bCs/>
                <w:color w:val="000000"/>
                <w:rPrChange w:id="309" w:author="tăng ngọc tuân" w:date="2023-12-03T16:22:00Z">
                  <w:rPr>
                    <w:ins w:id="310" w:author="tăng ngọc tuân" w:date="2023-12-03T16:21:00Z"/>
                    <w:rFonts w:ascii="Times New Roman" w:eastAsia="Times New Roman" w:hAnsi="Times New Roman" w:cs="Times New Roman"/>
                    <w:color w:val="000000"/>
                  </w:rPr>
                </w:rPrChange>
              </w:rPr>
            </w:pPr>
            <w:ins w:id="311" w:author="tăng ngọc tuân" w:date="2023-12-03T16:22:00Z">
              <w:r w:rsidRPr="008127D8">
                <w:rPr>
                  <w:rFonts w:ascii="Times New Roman" w:eastAsia="Times New Roman" w:hAnsi="Times New Roman" w:cs="Times New Roman"/>
                  <w:b/>
                  <w:bCs/>
                  <w:color w:val="000000"/>
                  <w:rPrChange w:id="312" w:author="tăng ngọc tuân" w:date="2023-12-03T16:22:00Z">
                    <w:rPr>
                      <w:rFonts w:ascii="Times New Roman" w:eastAsia="Times New Roman" w:hAnsi="Times New Roman" w:cs="Times New Roman"/>
                      <w:color w:val="000000"/>
                    </w:rPr>
                  </w:rPrChange>
                </w:rPr>
                <w:t>Create Database</w:t>
              </w:r>
            </w:ins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313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1A1816D" w14:textId="78AC60D0" w:rsidR="008127D8" w:rsidRPr="005A43A3" w:rsidRDefault="007C326A" w:rsidP="00B515EC">
            <w:pPr>
              <w:jc w:val="center"/>
              <w:textAlignment w:val="auto"/>
              <w:rPr>
                <w:ins w:id="314" w:author="tăng ngọc tuân" w:date="2023-12-03T16:21:00Z"/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315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3BEF0A0A" w14:textId="6B2F73A2" w:rsidR="008127D8" w:rsidRPr="005A43A3" w:rsidRDefault="0073508F" w:rsidP="00C85D34">
            <w:pPr>
              <w:jc w:val="center"/>
              <w:textAlignment w:val="auto"/>
              <w:rPr>
                <w:ins w:id="316" w:author="tăng ngọc tuân" w:date="2023-12-03T16:21:00Z"/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5-Jan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317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5C60FA7F" w14:textId="2A3DF542" w:rsidR="008127D8" w:rsidRPr="005A43A3" w:rsidRDefault="0073508F" w:rsidP="00C85D34">
            <w:pPr>
              <w:jc w:val="center"/>
              <w:textAlignment w:val="auto"/>
              <w:rPr>
                <w:ins w:id="318" w:author="tăng ngọc tuân" w:date="2023-12-03T16:21:00Z"/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9-Jan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319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0F76C450" w14:textId="6AF831BB" w:rsidR="008127D8" w:rsidRDefault="006045AA" w:rsidP="00E65C8F">
            <w:pPr>
              <w:jc w:val="center"/>
              <w:textAlignment w:val="auto"/>
              <w:rPr>
                <w:ins w:id="320" w:author="tăng ngọc tuân" w:date="2023-12-03T16:21:00Z"/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</w:tr>
      <w:tr w:rsidR="00B515EC" w:rsidRPr="005A43A3" w14:paraId="2BD8EFB1" w14:textId="77777777" w:rsidTr="00B74365">
        <w:trPr>
          <w:trHeight w:val="315"/>
          <w:jc w:val="center"/>
          <w:trPrChange w:id="321" w:author="tăng ngọc tuân" w:date="2023-12-03T16:26:00Z">
            <w:trPr>
              <w:gridBefore w:val="1"/>
              <w:gridAfter w:val="0"/>
              <w:trHeight w:val="315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  <w:tcPrChange w:id="322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7E6E6"/>
                <w:vAlign w:val="center"/>
                <w:hideMark/>
              </w:tcPr>
            </w:tcPrChange>
          </w:tcPr>
          <w:p w14:paraId="51B6B3DF" w14:textId="1361A558" w:rsidR="00B515EC" w:rsidRPr="005A43A3" w:rsidRDefault="00B515EC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A43A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3.1.</w:t>
            </w:r>
            <w:ins w:id="323" w:author="tăng ngọc tuân" w:date="2023-12-03T16:22:00Z">
              <w:r w:rsidR="008127D8">
                <w:rPr>
                  <w:rFonts w:ascii="Times New Roman" w:eastAsia="Times New Roman" w:hAnsi="Times New Roman" w:cs="Times New Roman"/>
                  <w:b/>
                  <w:bCs/>
                  <w:color w:val="000000"/>
                </w:rPr>
                <w:t>5</w:t>
              </w:r>
            </w:ins>
            <w:del w:id="324" w:author="tăng ngọc tuân" w:date="2023-12-03T16:22:00Z">
              <w:r w:rsidRPr="005A43A3" w:rsidDel="008127D8">
                <w:rPr>
                  <w:rFonts w:ascii="Times New Roman" w:eastAsia="Times New Roman" w:hAnsi="Times New Roman" w:cs="Times New Roman"/>
                  <w:b/>
                  <w:bCs/>
                  <w:color w:val="000000"/>
                </w:rPr>
                <w:delText>7</w:delText>
              </w:r>
            </w:del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  <w:tcPrChange w:id="325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7E6E6"/>
                <w:vAlign w:val="center"/>
                <w:hideMark/>
              </w:tcPr>
            </w:tcPrChange>
          </w:tcPr>
          <w:p w14:paraId="691F50CB" w14:textId="4668E2F8" w:rsidR="00B515EC" w:rsidRPr="005A43A3" w:rsidRDefault="00B515EC" w:rsidP="005A43A3">
            <w:pPr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Regression test, </w:t>
            </w:r>
            <w:del w:id="326" w:author="tăng ngọc tuân" w:date="2023-12-03T16:22:00Z">
              <w:r w:rsidDel="008127D8">
                <w:rPr>
                  <w:rFonts w:ascii="Times New Roman" w:eastAsia="Times New Roman" w:hAnsi="Times New Roman" w:cs="Times New Roman"/>
                  <w:b/>
                  <w:bCs/>
                  <w:color w:val="000000"/>
                </w:rPr>
                <w:delText>bugfixing, etc.</w:delText>
              </w:r>
            </w:del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327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3125CE81" w14:textId="211DB931" w:rsidR="00B515EC" w:rsidRPr="005A43A3" w:rsidRDefault="0073508F" w:rsidP="00B515E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328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716B7354" w14:textId="27222893" w:rsidR="00B515EC" w:rsidRPr="005A43A3" w:rsidRDefault="0073508F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10-Jan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329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423459D2" w14:textId="5F396FC0" w:rsidR="00B515EC" w:rsidRPr="005A43A3" w:rsidRDefault="0073508F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10-Jan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  <w:tcPrChange w:id="330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7E6E6"/>
                <w:vAlign w:val="center"/>
                <w:hideMark/>
              </w:tcPr>
            </w:tcPrChange>
          </w:tcPr>
          <w:p w14:paraId="6D66B450" w14:textId="75D5F464" w:rsidR="00B515EC" w:rsidRPr="005A43A3" w:rsidRDefault="006045AA" w:rsidP="005A43A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</w:t>
            </w:r>
          </w:p>
        </w:tc>
      </w:tr>
      <w:tr w:rsidR="008127D8" w:rsidRPr="005A43A3" w14:paraId="669A2FDE" w14:textId="77777777" w:rsidTr="00B74365">
        <w:trPr>
          <w:trHeight w:val="315"/>
          <w:jc w:val="center"/>
          <w:ins w:id="331" w:author="tăng ngọc tuân" w:date="2023-12-03T16:22:00Z"/>
          <w:trPrChange w:id="332" w:author="tăng ngọc tuân" w:date="2023-12-03T16:26:00Z">
            <w:trPr>
              <w:gridBefore w:val="1"/>
              <w:gridAfter w:val="0"/>
              <w:trHeight w:val="315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333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7E6E6"/>
                <w:vAlign w:val="center"/>
              </w:tcPr>
            </w:tcPrChange>
          </w:tcPr>
          <w:p w14:paraId="1328CDC0" w14:textId="61365BF4" w:rsidR="008127D8" w:rsidRPr="005A43A3" w:rsidRDefault="008127D8" w:rsidP="005A43A3">
            <w:pPr>
              <w:jc w:val="center"/>
              <w:textAlignment w:val="auto"/>
              <w:rPr>
                <w:ins w:id="334" w:author="tăng ngọc tuân" w:date="2023-12-03T16:22:00Z"/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ins w:id="335" w:author="tăng ngọc tuân" w:date="2023-12-03T16:22:00Z">
              <w:r>
                <w:rPr>
                  <w:rFonts w:ascii="Times New Roman" w:eastAsia="Times New Roman" w:hAnsi="Times New Roman" w:cs="Times New Roman"/>
                  <w:b/>
                  <w:bCs/>
                  <w:color w:val="000000"/>
                </w:rPr>
                <w:t>3.1.6</w:t>
              </w:r>
            </w:ins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336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7E6E6"/>
                <w:vAlign w:val="center"/>
              </w:tcPr>
            </w:tcPrChange>
          </w:tcPr>
          <w:p w14:paraId="1F69EAE3" w14:textId="604FA6D2" w:rsidR="008127D8" w:rsidRDefault="008127D8" w:rsidP="005A43A3">
            <w:pPr>
              <w:textAlignment w:val="auto"/>
              <w:rPr>
                <w:ins w:id="337" w:author="tăng ngọc tuân" w:date="2023-12-03T16:22:00Z"/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ins w:id="338" w:author="tăng ngọc tuân" w:date="2023-12-03T16:22:00Z">
              <w:r>
                <w:rPr>
                  <w:rFonts w:ascii="Times New Roman" w:eastAsia="Times New Roman" w:hAnsi="Times New Roman" w:cs="Times New Roman"/>
                  <w:b/>
                  <w:bCs/>
                  <w:color w:val="000000"/>
                </w:rPr>
                <w:t>Bug fixing</w:t>
              </w:r>
            </w:ins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339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3D64B96B" w14:textId="1A0FC31A" w:rsidR="008127D8" w:rsidRPr="005A43A3" w:rsidRDefault="0073508F" w:rsidP="00B515EC">
            <w:pPr>
              <w:jc w:val="center"/>
              <w:textAlignment w:val="auto"/>
              <w:rPr>
                <w:ins w:id="340" w:author="tăng ngọc tuân" w:date="2023-12-03T16:22:00Z"/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341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5C2A0520" w14:textId="1E41A175" w:rsidR="008127D8" w:rsidRPr="005A43A3" w:rsidRDefault="0073508F" w:rsidP="005A43A3">
            <w:pPr>
              <w:jc w:val="center"/>
              <w:textAlignment w:val="auto"/>
              <w:rPr>
                <w:ins w:id="342" w:author="tăng ngọc tuân" w:date="2023-12-03T16:22:00Z"/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10-Jan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343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531392DC" w14:textId="0F4AF987" w:rsidR="008127D8" w:rsidRPr="005A43A3" w:rsidRDefault="0073508F" w:rsidP="005A43A3">
            <w:pPr>
              <w:jc w:val="center"/>
              <w:textAlignment w:val="auto"/>
              <w:rPr>
                <w:ins w:id="344" w:author="tăng ngọc tuân" w:date="2023-12-03T16:22:00Z"/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11-Jan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345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7E6E6"/>
                <w:vAlign w:val="center"/>
              </w:tcPr>
            </w:tcPrChange>
          </w:tcPr>
          <w:p w14:paraId="30F5F3E4" w14:textId="54921EB3" w:rsidR="008127D8" w:rsidRDefault="00F57759" w:rsidP="005A43A3">
            <w:pPr>
              <w:jc w:val="center"/>
              <w:textAlignment w:val="auto"/>
              <w:rPr>
                <w:ins w:id="346" w:author="tăng ngọc tuân" w:date="2023-12-03T16:22:00Z"/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</w:t>
            </w:r>
          </w:p>
        </w:tc>
      </w:tr>
      <w:tr w:rsidR="00B515EC" w:rsidRPr="005A43A3" w14:paraId="513016FF" w14:textId="77777777" w:rsidTr="00B74365">
        <w:trPr>
          <w:trHeight w:val="315"/>
          <w:jc w:val="center"/>
          <w:trPrChange w:id="347" w:author="tăng ngọc tuân" w:date="2023-12-03T16:26:00Z">
            <w:trPr>
              <w:gridBefore w:val="1"/>
              <w:gridAfter w:val="0"/>
              <w:trHeight w:val="315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tcPrChange w:id="348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74BC099F" w14:textId="505E2DB6" w:rsidR="00B515EC" w:rsidRPr="00DD396C" w:rsidRDefault="00B515EC" w:rsidP="00D01725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D396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3.1.</w:t>
            </w:r>
            <w:ins w:id="349" w:author="tăng ngọc tuân" w:date="2023-12-03T16:23:00Z">
              <w:r w:rsidR="008127D8">
                <w:rPr>
                  <w:rFonts w:ascii="Times New Roman" w:eastAsia="Times New Roman" w:hAnsi="Times New Roman" w:cs="Times New Roman"/>
                  <w:b/>
                  <w:bCs/>
                  <w:color w:val="000000"/>
                </w:rPr>
                <w:t>7</w:t>
              </w:r>
            </w:ins>
            <w:del w:id="350" w:author="tăng ngọc tuân" w:date="2023-12-03T16:22:00Z">
              <w:r w:rsidRPr="00DD396C" w:rsidDel="008127D8">
                <w:rPr>
                  <w:rFonts w:ascii="Times New Roman" w:eastAsia="Times New Roman" w:hAnsi="Times New Roman" w:cs="Times New Roman"/>
                  <w:b/>
                  <w:bCs/>
                  <w:color w:val="000000"/>
                </w:rPr>
                <w:delText>8</w:delText>
              </w:r>
            </w:del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tcPrChange w:id="351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6CCA1DC2" w14:textId="59AEB0E6" w:rsidR="00B515EC" w:rsidRPr="00DD396C" w:rsidRDefault="00B515EC" w:rsidP="00D01725">
            <w:pPr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Release Sprint 1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tcPrChange w:id="352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6DF2C4C0" w14:textId="022233DE" w:rsidR="00B515EC" w:rsidRPr="00DD396C" w:rsidRDefault="0073508F" w:rsidP="00B515E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tcPrChange w:id="353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20E48534" w14:textId="6A04F210" w:rsidR="00B515EC" w:rsidRPr="00DD396C" w:rsidRDefault="0073508F" w:rsidP="00DD396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11-Jan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tcPrChange w:id="354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79D6DAC1" w14:textId="04F5BCFC" w:rsidR="00B515EC" w:rsidRPr="00DD396C" w:rsidRDefault="0073508F" w:rsidP="00DD396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11-Jan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tcPrChange w:id="355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4293072A" w14:textId="58EB12A5" w:rsidR="00B515EC" w:rsidRPr="00DD396C" w:rsidRDefault="00B515EC" w:rsidP="00DD396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10 </w:t>
            </w:r>
          </w:p>
        </w:tc>
      </w:tr>
      <w:tr w:rsidR="00B515EC" w:rsidRPr="005A43A3" w14:paraId="14893E65" w14:textId="77777777" w:rsidTr="00B74365">
        <w:trPr>
          <w:trHeight w:val="315"/>
          <w:jc w:val="center"/>
          <w:trPrChange w:id="356" w:author="tăng ngọc tuân" w:date="2023-12-03T16:26:00Z">
            <w:trPr>
              <w:gridBefore w:val="1"/>
              <w:gridAfter w:val="0"/>
              <w:trHeight w:val="315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57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5FD0E788" w14:textId="03C2C388" w:rsidR="00B515EC" w:rsidRDefault="00B515EC" w:rsidP="00D01725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3.1.</w:t>
            </w:r>
            <w:ins w:id="358" w:author="tăng ngọc tuân" w:date="2023-12-03T16:23:00Z">
              <w:r w:rsidR="008127D8">
                <w:rPr>
                  <w:rFonts w:ascii="Times New Roman" w:eastAsia="Times New Roman" w:hAnsi="Times New Roman" w:cs="Times New Roman"/>
                  <w:color w:val="000000"/>
                </w:rPr>
                <w:t>7</w:t>
              </w:r>
            </w:ins>
            <w:del w:id="359" w:author="tăng ngọc tuân" w:date="2023-12-03T16:23:00Z">
              <w:r w:rsidDel="008127D8">
                <w:rPr>
                  <w:rFonts w:ascii="Times New Roman" w:eastAsia="Times New Roman" w:hAnsi="Times New Roman" w:cs="Times New Roman"/>
                  <w:color w:val="000000"/>
                </w:rPr>
                <w:delText>8</w:delText>
              </w:r>
            </w:del>
            <w:r w:rsidRPr="005A43A3">
              <w:rPr>
                <w:rFonts w:ascii="Times New Roman" w:eastAsia="Times New Roman" w:hAnsi="Times New Roman" w:cs="Times New Roman"/>
                <w:color w:val="000000"/>
              </w:rPr>
              <w:t>.1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60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6C4F26FE" w14:textId="1ED24233" w:rsidR="00B515EC" w:rsidRPr="005A43A3" w:rsidRDefault="00B515EC" w:rsidP="00D01725">
            <w:pPr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Sprint 1</w:t>
            </w: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 Review Meeting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361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5482A44" w14:textId="2EA3A550" w:rsidR="00B515EC" w:rsidRPr="005A43A3" w:rsidRDefault="0073508F" w:rsidP="00B515E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62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3397CF44" w14:textId="534BEE7E" w:rsidR="00B515EC" w:rsidRPr="005A43A3" w:rsidRDefault="0073508F" w:rsidP="00DD396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11-Jan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63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61F73A3E" w14:textId="193B683A" w:rsidR="00B515EC" w:rsidRPr="005A43A3" w:rsidRDefault="0073508F" w:rsidP="00DD396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11-Jan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64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648254DB" w14:textId="6DA43507" w:rsidR="00B515EC" w:rsidRPr="00DD396C" w:rsidRDefault="00B515EC" w:rsidP="00DD396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5</w:t>
            </w:r>
          </w:p>
        </w:tc>
      </w:tr>
      <w:tr w:rsidR="00B515EC" w:rsidRPr="005A43A3" w14:paraId="4BA51A76" w14:textId="77777777" w:rsidTr="00B74365">
        <w:trPr>
          <w:trHeight w:val="315"/>
          <w:jc w:val="center"/>
          <w:trPrChange w:id="365" w:author="tăng ngọc tuân" w:date="2023-12-03T16:26:00Z">
            <w:trPr>
              <w:gridBefore w:val="1"/>
              <w:gridAfter w:val="0"/>
              <w:trHeight w:val="315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66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2082E2E" w14:textId="0938F36C" w:rsidR="00B515EC" w:rsidRDefault="00B515EC" w:rsidP="00D01725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3.1.</w:t>
            </w:r>
            <w:ins w:id="367" w:author="tăng ngọc tuân" w:date="2023-12-03T16:23:00Z">
              <w:r w:rsidR="008127D8">
                <w:rPr>
                  <w:rFonts w:ascii="Times New Roman" w:eastAsia="Times New Roman" w:hAnsi="Times New Roman" w:cs="Times New Roman"/>
                  <w:color w:val="000000"/>
                </w:rPr>
                <w:t>7</w:t>
              </w:r>
            </w:ins>
            <w:del w:id="368" w:author="tăng ngọc tuân" w:date="2023-12-03T16:23:00Z">
              <w:r w:rsidDel="008127D8">
                <w:rPr>
                  <w:rFonts w:ascii="Times New Roman" w:eastAsia="Times New Roman" w:hAnsi="Times New Roman" w:cs="Times New Roman"/>
                  <w:color w:val="000000"/>
                </w:rPr>
                <w:delText>8</w:delText>
              </w:r>
            </w:del>
            <w:r w:rsidRPr="005A43A3">
              <w:rPr>
                <w:rFonts w:ascii="Times New Roman" w:eastAsia="Times New Roman" w:hAnsi="Times New Roman" w:cs="Times New Roman"/>
                <w:color w:val="000000"/>
              </w:rPr>
              <w:t>.2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69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EE044D3" w14:textId="4CBADC42" w:rsidR="00B515EC" w:rsidRPr="005A43A3" w:rsidRDefault="00B515EC" w:rsidP="00D01725">
            <w:pPr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Sprint 1</w:t>
            </w: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 Retrospective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370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58F69A8" w14:textId="6C70594A" w:rsidR="00B515EC" w:rsidRPr="005A43A3" w:rsidRDefault="0073508F" w:rsidP="00B515E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71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4CBD0947" w14:textId="6FDEB7A2" w:rsidR="00B515EC" w:rsidRPr="005A43A3" w:rsidRDefault="0073508F" w:rsidP="00DD396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11-Jan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72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B19C33C" w14:textId="4AF74B4A" w:rsidR="00B515EC" w:rsidRPr="005A43A3" w:rsidRDefault="0073508F" w:rsidP="00DD396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11-Jan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73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7663917C" w14:textId="4F933ADD" w:rsidR="00B515EC" w:rsidRPr="00DD396C" w:rsidRDefault="00B515EC" w:rsidP="00DD396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5</w:t>
            </w:r>
          </w:p>
        </w:tc>
      </w:tr>
      <w:tr w:rsidR="00B515EC" w:rsidRPr="005A43A3" w14:paraId="36FB667D" w14:textId="77777777" w:rsidTr="00B74365">
        <w:trPr>
          <w:trHeight w:val="585"/>
          <w:jc w:val="center"/>
          <w:trPrChange w:id="374" w:author="tăng ngọc tuân" w:date="2023-12-03T16:26:00Z">
            <w:trPr>
              <w:gridBefore w:val="1"/>
              <w:gridAfter w:val="0"/>
              <w:trHeight w:val="585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/>
            <w:vAlign w:val="center"/>
            <w:hideMark/>
            <w:tcPrChange w:id="375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7D31"/>
                <w:vAlign w:val="center"/>
                <w:hideMark/>
              </w:tcPr>
            </w:tcPrChange>
          </w:tcPr>
          <w:p w14:paraId="01291263" w14:textId="1430CE3D" w:rsidR="00B515EC" w:rsidRPr="002A0E0F" w:rsidRDefault="00B515EC" w:rsidP="00D01725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3.2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/>
            <w:vAlign w:val="center"/>
            <w:hideMark/>
            <w:tcPrChange w:id="376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D7D31"/>
                <w:vAlign w:val="center"/>
                <w:hideMark/>
              </w:tcPr>
            </w:tcPrChange>
          </w:tcPr>
          <w:p w14:paraId="1FB30847" w14:textId="681BE2D7" w:rsidR="00B515EC" w:rsidRPr="002A0E0F" w:rsidRDefault="00B515EC" w:rsidP="00C129E5">
            <w:pPr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commentRangeStart w:id="377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Sprint 2</w:t>
            </w:r>
            <w:commentRangeEnd w:id="377"/>
            <w:r w:rsidR="00AD579A">
              <w:rPr>
                <w:rStyle w:val="CommentReference"/>
                <w:rFonts w:cs="Mangal"/>
              </w:rPr>
              <w:commentReference w:id="377"/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/>
            <w:vAlign w:val="center"/>
            <w:tcPrChange w:id="378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D7D31"/>
                <w:vAlign w:val="center"/>
              </w:tcPr>
            </w:tcPrChange>
          </w:tcPr>
          <w:p w14:paraId="3C861ACC" w14:textId="2C82D9EC" w:rsidR="00B515EC" w:rsidRDefault="00C67644" w:rsidP="00B515E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14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/>
            <w:vAlign w:val="center"/>
            <w:tcPrChange w:id="379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7D31"/>
                <w:vAlign w:val="center"/>
              </w:tcPr>
            </w:tcPrChange>
          </w:tcPr>
          <w:p w14:paraId="32515AFF" w14:textId="71709906" w:rsidR="00B515EC" w:rsidRPr="002A0E0F" w:rsidRDefault="00620345" w:rsidP="00D01725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12</w:t>
            </w:r>
            <w:r w:rsidR="00C67644">
              <w:rPr>
                <w:rFonts w:ascii="Times New Roman" w:eastAsia="Times New Roman" w:hAnsi="Times New Roman" w:cs="Times New Roman"/>
                <w:b/>
                <w:color w:val="000000"/>
              </w:rPr>
              <w:t>-Jan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/>
            <w:vAlign w:val="center"/>
            <w:tcPrChange w:id="380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D7D31"/>
                <w:vAlign w:val="center"/>
              </w:tcPr>
            </w:tcPrChange>
          </w:tcPr>
          <w:p w14:paraId="761CA763" w14:textId="28B76BE4" w:rsidR="00B515EC" w:rsidRPr="002A0E0F" w:rsidRDefault="00C67644" w:rsidP="00D01725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25-Jan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/>
            <w:vAlign w:val="center"/>
            <w:tcPrChange w:id="381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D7D31"/>
                <w:vAlign w:val="center"/>
              </w:tcPr>
            </w:tcPrChange>
          </w:tcPr>
          <w:p w14:paraId="444E72BE" w14:textId="631D98D4" w:rsidR="00B515EC" w:rsidRPr="002A0E0F" w:rsidRDefault="00F57759" w:rsidP="05CC0BD0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110</w:t>
            </w:r>
            <w:r w:rsidR="00B515E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h</w:t>
            </w:r>
          </w:p>
        </w:tc>
      </w:tr>
      <w:tr w:rsidR="00B515EC" w:rsidRPr="005A43A3" w14:paraId="130205DB" w14:textId="77777777" w:rsidTr="00B74365">
        <w:trPr>
          <w:trHeight w:val="315"/>
          <w:jc w:val="center"/>
          <w:trPrChange w:id="382" w:author="tăng ngọc tuân" w:date="2023-12-03T16:26:00Z">
            <w:trPr>
              <w:gridBefore w:val="1"/>
              <w:gridAfter w:val="0"/>
              <w:trHeight w:val="315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383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6597A93E" w14:textId="3978C2CE" w:rsidR="00B515EC" w:rsidRPr="00C36D38" w:rsidRDefault="00B515EC" w:rsidP="00D01725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rPrChange w:id="384" w:author="tăng ngọc tuân" w:date="2023-12-03T16:26:00Z">
                  <w:rPr>
                    <w:rFonts w:ascii="Times New Roman" w:eastAsia="Times New Roman" w:hAnsi="Times New Roman" w:cs="Times New Roman"/>
                    <w:color w:val="000000"/>
                  </w:rPr>
                </w:rPrChange>
              </w:rPr>
            </w:pPr>
            <w:r w:rsidRPr="00C36D38">
              <w:rPr>
                <w:rFonts w:ascii="Times New Roman" w:eastAsia="Times New Roman" w:hAnsi="Times New Roman" w:cs="Times New Roman"/>
                <w:b/>
                <w:bCs/>
                <w:color w:val="000000"/>
                <w:rPrChange w:id="385" w:author="tăng ngọc tuân" w:date="2023-12-03T16:26:00Z">
                  <w:rPr>
                    <w:rFonts w:ascii="Times New Roman" w:eastAsia="Times New Roman" w:hAnsi="Times New Roman" w:cs="Times New Roman"/>
                    <w:color w:val="000000"/>
                  </w:rPr>
                </w:rPrChange>
              </w:rPr>
              <w:t>3.2.1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386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06449594" w14:textId="3863CE69" w:rsidR="00B515EC" w:rsidRPr="00C36D38" w:rsidRDefault="00B515EC" w:rsidP="00D01725">
            <w:pPr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rPrChange w:id="387" w:author="tăng ngọc tuân" w:date="2023-12-03T16:26:00Z">
                  <w:rPr>
                    <w:rFonts w:ascii="Times New Roman" w:eastAsia="Times New Roman" w:hAnsi="Times New Roman" w:cs="Times New Roman"/>
                    <w:color w:val="000000"/>
                  </w:rPr>
                </w:rPrChange>
              </w:rPr>
            </w:pPr>
            <w:r w:rsidRPr="00C36D38">
              <w:rPr>
                <w:rFonts w:ascii="Times New Roman" w:eastAsia="Times New Roman" w:hAnsi="Times New Roman" w:cs="Times New Roman"/>
                <w:b/>
                <w:bCs/>
                <w:color w:val="000000"/>
                <w:rPrChange w:id="388" w:author="tăng ngọc tuân" w:date="2023-12-03T16:26:00Z">
                  <w:rPr>
                    <w:rFonts w:ascii="Times New Roman" w:eastAsia="Times New Roman" w:hAnsi="Times New Roman" w:cs="Times New Roman"/>
                    <w:color w:val="000000"/>
                  </w:rPr>
                </w:rPrChange>
              </w:rPr>
              <w:t>Sprint 2 Planning Meeting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389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54F16C01" w14:textId="43EAF9BF" w:rsidR="00B515EC" w:rsidRPr="005A43A3" w:rsidRDefault="0073508F" w:rsidP="00B515E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390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102B1161" w14:textId="71ED5898" w:rsidR="00B515EC" w:rsidRPr="005A43A3" w:rsidRDefault="00620345" w:rsidP="7DC6A83E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12</w:t>
            </w:r>
            <w:r w:rsidR="0073508F">
              <w:rPr>
                <w:rFonts w:ascii="Times New Roman" w:eastAsia="Times New Roman" w:hAnsi="Times New Roman" w:cs="Times New Roman"/>
                <w:color w:val="000000" w:themeColor="text1"/>
              </w:rPr>
              <w:t>-Jan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391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5F467C12" w14:textId="1307D3E8" w:rsidR="00B515EC" w:rsidRPr="00620345" w:rsidRDefault="00620345" w:rsidP="7DC6A83E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-Jan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392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2E12A378" w14:textId="63D80F9B" w:rsidR="00B515EC" w:rsidRPr="005A43A3" w:rsidRDefault="00F57759" w:rsidP="05CC0BD0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</w:tr>
      <w:tr w:rsidR="00B515EC" w:rsidRPr="005A43A3" w14:paraId="26A5B528" w14:textId="77777777" w:rsidTr="00B74365">
        <w:trPr>
          <w:trHeight w:val="315"/>
          <w:jc w:val="center"/>
          <w:trPrChange w:id="393" w:author="tăng ngọc tuân" w:date="2023-12-03T16:26:00Z">
            <w:trPr>
              <w:gridBefore w:val="1"/>
              <w:gridAfter w:val="0"/>
              <w:trHeight w:val="315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394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1057B3CE" w14:textId="75E38FD6" w:rsidR="00B515EC" w:rsidRPr="00C36D38" w:rsidRDefault="00B515EC" w:rsidP="00D01725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rPrChange w:id="395" w:author="tăng ngọc tuân" w:date="2023-12-03T16:26:00Z">
                  <w:rPr>
                    <w:rFonts w:ascii="Times New Roman" w:eastAsia="Times New Roman" w:hAnsi="Times New Roman" w:cs="Times New Roman"/>
                    <w:color w:val="000000"/>
                  </w:rPr>
                </w:rPrChange>
              </w:rPr>
            </w:pPr>
            <w:r w:rsidRPr="00C36D38">
              <w:rPr>
                <w:rFonts w:ascii="Times New Roman" w:eastAsia="Times New Roman" w:hAnsi="Times New Roman" w:cs="Times New Roman"/>
                <w:b/>
                <w:bCs/>
                <w:color w:val="000000"/>
                <w:rPrChange w:id="396" w:author="tăng ngọc tuân" w:date="2023-12-03T16:26:00Z">
                  <w:rPr>
                    <w:rFonts w:ascii="Times New Roman" w:eastAsia="Times New Roman" w:hAnsi="Times New Roman" w:cs="Times New Roman"/>
                    <w:color w:val="000000"/>
                  </w:rPr>
                </w:rPrChange>
              </w:rPr>
              <w:t>3.2.2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397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0F99A3A8" w14:textId="3611EA6C" w:rsidR="00B515EC" w:rsidRPr="00C36D38" w:rsidRDefault="00B515EC" w:rsidP="00D01725">
            <w:pPr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rPrChange w:id="398" w:author="tăng ngọc tuân" w:date="2023-12-03T16:26:00Z">
                  <w:rPr>
                    <w:rFonts w:ascii="Times New Roman" w:eastAsia="Times New Roman" w:hAnsi="Times New Roman" w:cs="Times New Roman"/>
                    <w:color w:val="000000"/>
                  </w:rPr>
                </w:rPrChange>
              </w:rPr>
            </w:pPr>
            <w:r w:rsidRPr="00C36D38">
              <w:rPr>
                <w:rFonts w:ascii="Times New Roman" w:eastAsia="Times New Roman" w:hAnsi="Times New Roman" w:cs="Times New Roman"/>
                <w:b/>
                <w:bCs/>
                <w:color w:val="000000"/>
                <w:rPrChange w:id="399" w:author="tăng ngọc tuân" w:date="2023-12-03T16:26:00Z">
                  <w:rPr>
                    <w:rFonts w:ascii="Times New Roman" w:eastAsia="Times New Roman" w:hAnsi="Times New Roman" w:cs="Times New Roman"/>
                    <w:color w:val="000000"/>
                  </w:rPr>
                </w:rPrChange>
              </w:rPr>
              <w:t>Create Sprint 2 Backlog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400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618FCC1C" w14:textId="2EE695DE" w:rsidR="00B515EC" w:rsidRPr="005A43A3" w:rsidRDefault="00620345" w:rsidP="00B515E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401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142811E4" w14:textId="528D8D33" w:rsidR="00B515EC" w:rsidRPr="00620345" w:rsidRDefault="00620345" w:rsidP="4AA5C740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-Jan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402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60431199" w14:textId="53010605" w:rsidR="00B515EC" w:rsidRPr="00620345" w:rsidRDefault="00620345" w:rsidP="4AA5C740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-Jan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403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0806F626" w14:textId="16C9050A" w:rsidR="00B515EC" w:rsidRPr="005A43A3" w:rsidRDefault="00F57759" w:rsidP="05CC0BD0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</w:tr>
      <w:tr w:rsidR="00B515EC" w:rsidRPr="005A43A3" w14:paraId="2EA45265" w14:textId="77777777" w:rsidTr="00D265F1">
        <w:trPr>
          <w:trHeight w:val="63"/>
          <w:jc w:val="center"/>
          <w:trPrChange w:id="404" w:author="tăng ngọc tuân" w:date="2023-12-03T16:26:00Z">
            <w:trPr>
              <w:gridBefore w:val="1"/>
              <w:gridAfter w:val="0"/>
              <w:trHeight w:val="315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tcPrChange w:id="405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1F38C706" w14:textId="352A2B5F" w:rsidR="00B515EC" w:rsidRPr="00C36D38" w:rsidRDefault="00C36D38" w:rsidP="00D01725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rPrChange w:id="406" w:author="tăng ngọc tuân" w:date="2023-12-03T16:26:00Z">
                  <w:rPr>
                    <w:rFonts w:ascii="Times New Roman" w:eastAsia="Times New Roman" w:hAnsi="Times New Roman" w:cs="Times New Roman"/>
                    <w:color w:val="000000"/>
                  </w:rPr>
                </w:rPrChange>
              </w:rPr>
            </w:pPr>
            <w:ins w:id="407" w:author="tăng ngọc tuân" w:date="2023-12-03T16:23:00Z">
              <w:r w:rsidRPr="00C36D38">
                <w:rPr>
                  <w:rFonts w:ascii="Times New Roman" w:eastAsia="Times New Roman" w:hAnsi="Times New Roman" w:cs="Times New Roman"/>
                  <w:b/>
                  <w:bCs/>
                  <w:color w:val="000000"/>
                  <w:rPrChange w:id="408" w:author="tăng ngọc tuân" w:date="2023-12-03T16:26:00Z">
                    <w:rPr>
                      <w:rFonts w:ascii="Times New Roman" w:eastAsia="Times New Roman" w:hAnsi="Times New Roman" w:cs="Times New Roman"/>
                      <w:color w:val="000000"/>
                    </w:rPr>
                  </w:rPrChange>
                </w:rPr>
                <w:t>3.2.3</w:t>
              </w:r>
            </w:ins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tcPrChange w:id="409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6037ECF9" w14:textId="3E7E6788" w:rsidR="00B515EC" w:rsidRPr="00C36D38" w:rsidRDefault="00C36D38" w:rsidP="00D01725">
            <w:pPr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rPrChange w:id="410" w:author="tăng ngọc tuân" w:date="2023-12-03T16:26:00Z">
                  <w:rPr>
                    <w:rFonts w:ascii="Times New Roman" w:eastAsia="Times New Roman" w:hAnsi="Times New Roman" w:cs="Times New Roman"/>
                    <w:color w:val="000000"/>
                  </w:rPr>
                </w:rPrChange>
              </w:rPr>
            </w:pPr>
            <w:ins w:id="411" w:author="tăng ngọc tuân" w:date="2023-12-03T16:23:00Z">
              <w:r w:rsidRPr="00C36D38">
                <w:rPr>
                  <w:rFonts w:ascii="Times New Roman" w:eastAsia="Times New Roman" w:hAnsi="Times New Roman" w:cs="Times New Roman"/>
                  <w:b/>
                  <w:bCs/>
                  <w:color w:val="000000"/>
                  <w:rPrChange w:id="412" w:author="tăng ngọc tuân" w:date="2023-12-03T16:26:00Z">
                    <w:rPr>
                      <w:rFonts w:ascii="Times New Roman" w:eastAsia="Times New Roman" w:hAnsi="Times New Roman" w:cs="Times New Roman"/>
                      <w:color w:val="000000"/>
                    </w:rPr>
                  </w:rPrChange>
                </w:rPr>
                <w:t>Create</w:t>
              </w:r>
            </w:ins>
            <w:ins w:id="413" w:author="tăng ngọc tuân" w:date="2023-12-03T16:24:00Z">
              <w:r w:rsidRPr="00C36D38">
                <w:rPr>
                  <w:rFonts w:ascii="Times New Roman" w:eastAsia="Times New Roman" w:hAnsi="Times New Roman" w:cs="Times New Roman"/>
                  <w:b/>
                  <w:bCs/>
                  <w:color w:val="000000"/>
                  <w:rPrChange w:id="414" w:author="tăng ngọc tuân" w:date="2023-12-03T16:26:00Z">
                    <w:rPr>
                      <w:rFonts w:ascii="Times New Roman" w:eastAsia="Times New Roman" w:hAnsi="Times New Roman" w:cs="Times New Roman"/>
                      <w:color w:val="000000"/>
                    </w:rPr>
                  </w:rPrChange>
                </w:rPr>
                <w:t>/Code</w:t>
              </w:r>
            </w:ins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tcPrChange w:id="415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7194F539" w14:textId="6A207B61" w:rsidR="00B515EC" w:rsidRPr="005A43A3" w:rsidRDefault="003B63F5" w:rsidP="00B515E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tcPrChange w:id="416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5C8AEFD9" w14:textId="323FDD89" w:rsidR="00B515EC" w:rsidRPr="003B63F5" w:rsidRDefault="003B63F5" w:rsidP="4AA5C740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-Jan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tcPrChange w:id="417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592042D4" w14:textId="7BA0A98E" w:rsidR="00B515EC" w:rsidRPr="003B63F5" w:rsidRDefault="003B63F5" w:rsidP="08919C4A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-Jan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tcPrChange w:id="418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45B0A78A" w14:textId="5CC9666C" w:rsidR="00B515EC" w:rsidRPr="005A43A3" w:rsidRDefault="00F57759" w:rsidP="05CC0BD0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60</w:t>
            </w:r>
          </w:p>
        </w:tc>
      </w:tr>
      <w:tr w:rsidR="00C36D38" w:rsidRPr="005A43A3" w14:paraId="15AF681C" w14:textId="77777777" w:rsidTr="00B74365">
        <w:trPr>
          <w:trHeight w:val="315"/>
          <w:jc w:val="center"/>
          <w:ins w:id="419" w:author="tăng ngọc tuân" w:date="2023-12-03T16:23:00Z"/>
          <w:trPrChange w:id="420" w:author="tăng ngọc tuân" w:date="2023-12-03T16:26:00Z">
            <w:trPr>
              <w:gridBefore w:val="1"/>
              <w:gridAfter w:val="0"/>
              <w:trHeight w:val="315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421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6CA7E950" w14:textId="0F11E132" w:rsidR="00C36D38" w:rsidRDefault="00C36D38" w:rsidP="00D01725">
            <w:pPr>
              <w:jc w:val="center"/>
              <w:textAlignment w:val="auto"/>
              <w:rPr>
                <w:ins w:id="422" w:author="tăng ngọc tuân" w:date="2023-12-03T16:23:00Z"/>
                <w:rFonts w:ascii="Times New Roman" w:eastAsia="Times New Roman" w:hAnsi="Times New Roman" w:cs="Times New Roman"/>
                <w:color w:val="000000"/>
              </w:rPr>
            </w:pPr>
            <w:ins w:id="423" w:author="tăng ngọc tuân" w:date="2023-12-03T16:23:00Z">
              <w:r>
                <w:rPr>
                  <w:rFonts w:ascii="Times New Roman" w:eastAsia="Times New Roman" w:hAnsi="Times New Roman" w:cs="Times New Roman"/>
                  <w:color w:val="000000"/>
                </w:rPr>
                <w:t>3.2.3.1</w:t>
              </w:r>
            </w:ins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424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00AE8C3D" w14:textId="00B89192" w:rsidR="00C36D38" w:rsidRDefault="00C36D38" w:rsidP="00D01725">
            <w:pPr>
              <w:textAlignment w:val="auto"/>
              <w:rPr>
                <w:ins w:id="425" w:author="tăng ngọc tuân" w:date="2023-12-03T16:23:00Z"/>
                <w:rFonts w:ascii="Times New Roman" w:eastAsia="Times New Roman" w:hAnsi="Times New Roman" w:cs="Times New Roman"/>
                <w:color w:val="000000"/>
              </w:rPr>
            </w:pPr>
            <w:ins w:id="426" w:author="tăng ngọc tuân" w:date="2023-12-03T16:24:00Z">
              <w:r>
                <w:rPr>
                  <w:rFonts w:ascii="Times New Roman" w:eastAsia="Times New Roman" w:hAnsi="Times New Roman" w:cs="Times New Roman"/>
                  <w:color w:val="000000"/>
                </w:rPr>
                <w:t>Register</w:t>
              </w:r>
            </w:ins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427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4346C279" w14:textId="1BA67FB1" w:rsidR="00C36D38" w:rsidRPr="005A43A3" w:rsidRDefault="009A3413" w:rsidP="00B515EC">
            <w:pPr>
              <w:jc w:val="center"/>
              <w:textAlignment w:val="auto"/>
              <w:rPr>
                <w:ins w:id="428" w:author="tăng ngọc tuân" w:date="2023-12-03T16:23:00Z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429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0C9F6C49" w14:textId="27C08032" w:rsidR="00C36D38" w:rsidRPr="009A3413" w:rsidRDefault="009A3413" w:rsidP="4AA5C740">
            <w:pPr>
              <w:jc w:val="center"/>
              <w:textAlignment w:val="auto"/>
              <w:rPr>
                <w:ins w:id="430" w:author="tăng ngọc tuân" w:date="2023-12-03T16:23:00Z"/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-Jan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431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5B09E0AB" w14:textId="429E391E" w:rsidR="00C36D38" w:rsidRPr="009A3413" w:rsidRDefault="009A3413" w:rsidP="08919C4A">
            <w:pPr>
              <w:jc w:val="center"/>
              <w:textAlignment w:val="auto"/>
              <w:rPr>
                <w:ins w:id="432" w:author="tăng ngọc tuân" w:date="2023-12-03T16:23:00Z"/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-Jan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433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24FCEA26" w14:textId="43078F0A" w:rsidR="00C36D38" w:rsidRPr="005A43A3" w:rsidRDefault="00F57759" w:rsidP="05CC0BD0">
            <w:pPr>
              <w:jc w:val="center"/>
              <w:textAlignment w:val="auto"/>
              <w:rPr>
                <w:ins w:id="434" w:author="tăng ngọc tuân" w:date="2023-12-03T16:23:00Z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</w:t>
            </w:r>
          </w:p>
        </w:tc>
      </w:tr>
      <w:tr w:rsidR="00C36D38" w:rsidRPr="005A43A3" w14:paraId="0A81BB30" w14:textId="77777777" w:rsidTr="00B74365">
        <w:trPr>
          <w:trHeight w:val="315"/>
          <w:jc w:val="center"/>
          <w:ins w:id="435" w:author="tăng ngọc tuân" w:date="2023-12-03T16:24:00Z"/>
          <w:trPrChange w:id="436" w:author="tăng ngọc tuân" w:date="2023-12-03T16:26:00Z">
            <w:trPr>
              <w:gridBefore w:val="1"/>
              <w:gridAfter w:val="0"/>
              <w:trHeight w:val="315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437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33707121" w14:textId="111A1992" w:rsidR="00C36D38" w:rsidRDefault="00C36D38" w:rsidP="00D01725">
            <w:pPr>
              <w:jc w:val="center"/>
              <w:textAlignment w:val="auto"/>
              <w:rPr>
                <w:ins w:id="438" w:author="tăng ngọc tuân" w:date="2023-12-03T16:24:00Z"/>
                <w:rFonts w:ascii="Times New Roman" w:eastAsia="Times New Roman" w:hAnsi="Times New Roman" w:cs="Times New Roman"/>
                <w:color w:val="000000"/>
              </w:rPr>
            </w:pPr>
            <w:ins w:id="439" w:author="tăng ngọc tuân" w:date="2023-12-03T16:24:00Z">
              <w:r>
                <w:rPr>
                  <w:rFonts w:ascii="Times New Roman" w:eastAsia="Times New Roman" w:hAnsi="Times New Roman" w:cs="Times New Roman"/>
                  <w:color w:val="000000"/>
                </w:rPr>
                <w:t>3.2.3.2</w:t>
              </w:r>
            </w:ins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440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7BB0BD07" w14:textId="48B0D640" w:rsidR="00C36D38" w:rsidRDefault="00C36D38" w:rsidP="00D01725">
            <w:pPr>
              <w:textAlignment w:val="auto"/>
              <w:rPr>
                <w:ins w:id="441" w:author="tăng ngọc tuân" w:date="2023-12-03T16:24:00Z"/>
                <w:rFonts w:ascii="Times New Roman" w:eastAsia="Times New Roman" w:hAnsi="Times New Roman" w:cs="Times New Roman"/>
                <w:color w:val="000000"/>
              </w:rPr>
            </w:pPr>
            <w:ins w:id="442" w:author="tăng ngọc tuân" w:date="2023-12-03T16:24:00Z">
              <w:r>
                <w:rPr>
                  <w:rFonts w:ascii="Times New Roman" w:eastAsia="Times New Roman" w:hAnsi="Times New Roman" w:cs="Times New Roman"/>
                  <w:color w:val="000000"/>
                </w:rPr>
                <w:t>Login</w:t>
              </w:r>
            </w:ins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443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46509EAB" w14:textId="02FFE74C" w:rsidR="00C36D38" w:rsidRPr="005A43A3" w:rsidRDefault="009A3413" w:rsidP="00B515EC">
            <w:pPr>
              <w:jc w:val="center"/>
              <w:textAlignment w:val="auto"/>
              <w:rPr>
                <w:ins w:id="444" w:author="tăng ngọc tuân" w:date="2023-12-03T16:24:00Z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445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1DE3D9F8" w14:textId="2D277BA5" w:rsidR="00C36D38" w:rsidRPr="009A3413" w:rsidRDefault="009A3413" w:rsidP="4AA5C740">
            <w:pPr>
              <w:jc w:val="center"/>
              <w:textAlignment w:val="auto"/>
              <w:rPr>
                <w:ins w:id="446" w:author="tăng ngọc tuân" w:date="2023-12-03T16:24:00Z"/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-Jan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447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492DBC63" w14:textId="60F80D8A" w:rsidR="00C36D38" w:rsidRPr="009A3413" w:rsidRDefault="009A3413" w:rsidP="08919C4A">
            <w:pPr>
              <w:jc w:val="center"/>
              <w:textAlignment w:val="auto"/>
              <w:rPr>
                <w:ins w:id="448" w:author="tăng ngọc tuân" w:date="2023-12-03T16:24:00Z"/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-Jan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449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7AA0EBC4" w14:textId="3FB79F0F" w:rsidR="00C36D38" w:rsidRPr="005A43A3" w:rsidRDefault="00F57759" w:rsidP="05CC0BD0">
            <w:pPr>
              <w:jc w:val="center"/>
              <w:textAlignment w:val="auto"/>
              <w:rPr>
                <w:ins w:id="450" w:author="tăng ngọc tuân" w:date="2023-12-03T16:24:00Z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10</w:t>
            </w:r>
          </w:p>
        </w:tc>
      </w:tr>
      <w:tr w:rsidR="00C36D38" w:rsidRPr="005A43A3" w14:paraId="01422B2C" w14:textId="77777777" w:rsidTr="00B74365">
        <w:trPr>
          <w:trHeight w:val="315"/>
          <w:jc w:val="center"/>
          <w:ins w:id="451" w:author="tăng ngọc tuân" w:date="2023-12-03T16:24:00Z"/>
          <w:trPrChange w:id="452" w:author="tăng ngọc tuân" w:date="2023-12-03T16:26:00Z">
            <w:trPr>
              <w:gridBefore w:val="1"/>
              <w:gridAfter w:val="0"/>
              <w:trHeight w:val="315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453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3076A1DF" w14:textId="1415D879" w:rsidR="00C36D38" w:rsidRDefault="00C36D38" w:rsidP="00D01725">
            <w:pPr>
              <w:jc w:val="center"/>
              <w:textAlignment w:val="auto"/>
              <w:rPr>
                <w:ins w:id="454" w:author="tăng ngọc tuân" w:date="2023-12-03T16:24:00Z"/>
                <w:rFonts w:ascii="Times New Roman" w:eastAsia="Times New Roman" w:hAnsi="Times New Roman" w:cs="Times New Roman"/>
                <w:color w:val="000000"/>
              </w:rPr>
            </w:pPr>
            <w:ins w:id="455" w:author="tăng ngọc tuân" w:date="2023-12-03T16:24:00Z">
              <w:r>
                <w:rPr>
                  <w:rFonts w:ascii="Times New Roman" w:eastAsia="Times New Roman" w:hAnsi="Times New Roman" w:cs="Times New Roman"/>
                  <w:color w:val="000000"/>
                </w:rPr>
                <w:t>3.2.3.3</w:t>
              </w:r>
            </w:ins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456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522CB3D7" w14:textId="188C9BCA" w:rsidR="00C36D38" w:rsidRDefault="00C36D38" w:rsidP="00D01725">
            <w:pPr>
              <w:textAlignment w:val="auto"/>
              <w:rPr>
                <w:ins w:id="457" w:author="tăng ngọc tuân" w:date="2023-12-03T16:24:00Z"/>
                <w:rFonts w:ascii="Times New Roman" w:eastAsia="Times New Roman" w:hAnsi="Times New Roman" w:cs="Times New Roman"/>
                <w:color w:val="000000"/>
              </w:rPr>
            </w:pPr>
            <w:ins w:id="458" w:author="tăng ngọc tuân" w:date="2023-12-03T16:24:00Z">
              <w:r>
                <w:rPr>
                  <w:rFonts w:ascii="Times New Roman" w:eastAsia="Times New Roman" w:hAnsi="Times New Roman" w:cs="Times New Roman"/>
                  <w:color w:val="000000"/>
                </w:rPr>
                <w:t>Logout</w:t>
              </w:r>
            </w:ins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459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17FC2071" w14:textId="04963BE2" w:rsidR="00C36D38" w:rsidRPr="005A43A3" w:rsidRDefault="009A3413" w:rsidP="00B515EC">
            <w:pPr>
              <w:jc w:val="center"/>
              <w:textAlignment w:val="auto"/>
              <w:rPr>
                <w:ins w:id="460" w:author="tăng ngọc tuân" w:date="2023-12-03T16:24:00Z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461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3E7540A7" w14:textId="4CC6D365" w:rsidR="00C36D38" w:rsidRPr="009A3413" w:rsidRDefault="009A3413" w:rsidP="4AA5C740">
            <w:pPr>
              <w:jc w:val="center"/>
              <w:textAlignment w:val="auto"/>
              <w:rPr>
                <w:ins w:id="462" w:author="tăng ngọc tuân" w:date="2023-12-03T16:24:00Z"/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17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-Jan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463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333E29F3" w14:textId="7EE0FD50" w:rsidR="00C36D38" w:rsidRPr="009A3413" w:rsidRDefault="009A3413" w:rsidP="08919C4A">
            <w:pPr>
              <w:jc w:val="center"/>
              <w:textAlignment w:val="auto"/>
              <w:rPr>
                <w:ins w:id="464" w:author="tăng ngọc tuân" w:date="2023-12-03T16:24:00Z"/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17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-Jan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465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72DC1C9A" w14:textId="0E6CE9DF" w:rsidR="00C36D38" w:rsidRPr="005A43A3" w:rsidRDefault="00F57759" w:rsidP="05CC0BD0">
            <w:pPr>
              <w:jc w:val="center"/>
              <w:textAlignment w:val="auto"/>
              <w:rPr>
                <w:ins w:id="466" w:author="tăng ngọc tuân" w:date="2023-12-03T16:24:00Z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10</w:t>
            </w:r>
          </w:p>
        </w:tc>
      </w:tr>
      <w:tr w:rsidR="00C36D38" w:rsidRPr="005A43A3" w14:paraId="61153BE1" w14:textId="77777777" w:rsidTr="00B74365">
        <w:trPr>
          <w:trHeight w:val="315"/>
          <w:jc w:val="center"/>
          <w:ins w:id="467" w:author="tăng ngọc tuân" w:date="2023-12-03T16:24:00Z"/>
          <w:trPrChange w:id="468" w:author="tăng ngọc tuân" w:date="2023-12-03T16:26:00Z">
            <w:trPr>
              <w:gridBefore w:val="1"/>
              <w:gridAfter w:val="0"/>
              <w:trHeight w:val="315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469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78267220" w14:textId="4DFB762B" w:rsidR="00C36D38" w:rsidRDefault="00C36D38" w:rsidP="00D01725">
            <w:pPr>
              <w:jc w:val="center"/>
              <w:textAlignment w:val="auto"/>
              <w:rPr>
                <w:ins w:id="470" w:author="tăng ngọc tuân" w:date="2023-12-03T16:24:00Z"/>
                <w:rFonts w:ascii="Times New Roman" w:eastAsia="Times New Roman" w:hAnsi="Times New Roman" w:cs="Times New Roman"/>
                <w:color w:val="000000"/>
              </w:rPr>
            </w:pPr>
            <w:ins w:id="471" w:author="tăng ngọc tuân" w:date="2023-12-03T16:24:00Z">
              <w:r>
                <w:rPr>
                  <w:rFonts w:ascii="Times New Roman" w:eastAsia="Times New Roman" w:hAnsi="Times New Roman" w:cs="Times New Roman"/>
                  <w:color w:val="000000"/>
                </w:rPr>
                <w:t>3.2.3.4</w:t>
              </w:r>
            </w:ins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472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75F53719" w14:textId="744371B0" w:rsidR="00C36D38" w:rsidRDefault="00C36D38" w:rsidP="00D01725">
            <w:pPr>
              <w:textAlignment w:val="auto"/>
              <w:rPr>
                <w:ins w:id="473" w:author="tăng ngọc tuân" w:date="2023-12-03T16:24:00Z"/>
                <w:rFonts w:ascii="Times New Roman" w:eastAsia="Times New Roman" w:hAnsi="Times New Roman" w:cs="Times New Roman"/>
                <w:color w:val="000000"/>
              </w:rPr>
            </w:pPr>
            <w:ins w:id="474" w:author="tăng ngọc tuân" w:date="2023-12-03T16:24:00Z">
              <w:r>
                <w:rPr>
                  <w:rFonts w:ascii="Times New Roman" w:eastAsia="Times New Roman" w:hAnsi="Times New Roman" w:cs="Times New Roman"/>
                  <w:color w:val="000000"/>
                </w:rPr>
                <w:t>Reset password</w:t>
              </w:r>
            </w:ins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475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5B4FB57D" w14:textId="53A53CEF" w:rsidR="00C36D38" w:rsidRPr="005A43A3" w:rsidRDefault="009A3413" w:rsidP="00B515EC">
            <w:pPr>
              <w:jc w:val="center"/>
              <w:textAlignment w:val="auto"/>
              <w:rPr>
                <w:ins w:id="476" w:author="tăng ngọc tuân" w:date="2023-12-03T16:24:00Z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477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1BF25C8C" w14:textId="2160CB7C" w:rsidR="00C36D38" w:rsidRPr="009A3413" w:rsidRDefault="009A3413" w:rsidP="4AA5C740">
            <w:pPr>
              <w:jc w:val="center"/>
              <w:textAlignment w:val="auto"/>
              <w:rPr>
                <w:ins w:id="478" w:author="tăng ngọc tuân" w:date="2023-12-03T16:24:00Z"/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-Jan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479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3BD51C0F" w14:textId="46B5C7E3" w:rsidR="00C36D38" w:rsidRPr="009A3413" w:rsidRDefault="009A3413" w:rsidP="08919C4A">
            <w:pPr>
              <w:jc w:val="center"/>
              <w:textAlignment w:val="auto"/>
              <w:rPr>
                <w:ins w:id="480" w:author="tăng ngọc tuân" w:date="2023-12-03T16:24:00Z"/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-Jan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481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79A243F0" w14:textId="64F2D3F9" w:rsidR="00C36D38" w:rsidRPr="005A43A3" w:rsidRDefault="00F57759" w:rsidP="05CC0BD0">
            <w:pPr>
              <w:jc w:val="center"/>
              <w:textAlignment w:val="auto"/>
              <w:rPr>
                <w:ins w:id="482" w:author="tăng ngọc tuân" w:date="2023-12-03T16:24:00Z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10</w:t>
            </w:r>
          </w:p>
        </w:tc>
      </w:tr>
      <w:tr w:rsidR="00C36D38" w:rsidRPr="005A43A3" w14:paraId="1A943A55" w14:textId="77777777" w:rsidTr="00B74365">
        <w:trPr>
          <w:trHeight w:val="315"/>
          <w:jc w:val="center"/>
          <w:ins w:id="483" w:author="tăng ngọc tuân" w:date="2023-12-03T16:24:00Z"/>
          <w:trPrChange w:id="484" w:author="tăng ngọc tuân" w:date="2023-12-03T16:26:00Z">
            <w:trPr>
              <w:gridBefore w:val="1"/>
              <w:gridAfter w:val="0"/>
              <w:trHeight w:val="315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485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46DF8B92" w14:textId="76371089" w:rsidR="00C36D38" w:rsidRDefault="00C36D38" w:rsidP="00D01725">
            <w:pPr>
              <w:jc w:val="center"/>
              <w:textAlignment w:val="auto"/>
              <w:rPr>
                <w:ins w:id="486" w:author="tăng ngọc tuân" w:date="2023-12-03T16:24:00Z"/>
                <w:rFonts w:ascii="Times New Roman" w:eastAsia="Times New Roman" w:hAnsi="Times New Roman" w:cs="Times New Roman"/>
                <w:color w:val="000000"/>
              </w:rPr>
            </w:pPr>
            <w:ins w:id="487" w:author="tăng ngọc tuân" w:date="2023-12-03T16:24:00Z">
              <w:r>
                <w:rPr>
                  <w:rFonts w:ascii="Times New Roman" w:eastAsia="Times New Roman" w:hAnsi="Times New Roman" w:cs="Times New Roman"/>
                  <w:color w:val="000000"/>
                </w:rPr>
                <w:t>3.2.3.5</w:t>
              </w:r>
            </w:ins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488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08FA4379" w14:textId="6B279757" w:rsidR="00C36D38" w:rsidRDefault="00C36D38" w:rsidP="00D01725">
            <w:pPr>
              <w:textAlignment w:val="auto"/>
              <w:rPr>
                <w:ins w:id="489" w:author="tăng ngọc tuân" w:date="2023-12-03T16:24:00Z"/>
                <w:rFonts w:ascii="Times New Roman" w:eastAsia="Times New Roman" w:hAnsi="Times New Roman" w:cs="Times New Roman"/>
                <w:color w:val="000000"/>
              </w:rPr>
            </w:pPr>
            <w:ins w:id="490" w:author="tăng ngọc tuân" w:date="2023-12-03T16:24:00Z">
              <w:r>
                <w:rPr>
                  <w:rFonts w:ascii="Times New Roman" w:eastAsia="Times New Roman" w:hAnsi="Times New Roman" w:cs="Times New Roman"/>
                  <w:color w:val="000000"/>
                </w:rPr>
                <w:t>U</w:t>
              </w:r>
            </w:ins>
            <w:ins w:id="491" w:author="tăng ngọc tuân" w:date="2023-12-03T16:25:00Z">
              <w:r>
                <w:rPr>
                  <w:rFonts w:ascii="Times New Roman" w:eastAsia="Times New Roman" w:hAnsi="Times New Roman" w:cs="Times New Roman"/>
                  <w:color w:val="000000"/>
                </w:rPr>
                <w:t>pdate account</w:t>
              </w:r>
            </w:ins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492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03FB2DDC" w14:textId="2F1C55E8" w:rsidR="00C36D38" w:rsidRPr="005A43A3" w:rsidRDefault="009A3413" w:rsidP="00B515EC">
            <w:pPr>
              <w:jc w:val="center"/>
              <w:textAlignment w:val="auto"/>
              <w:rPr>
                <w:ins w:id="493" w:author="tăng ngọc tuân" w:date="2023-12-03T16:24:00Z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494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561B0D8A" w14:textId="54045A26" w:rsidR="00C36D38" w:rsidRPr="009A3413" w:rsidRDefault="009A3413" w:rsidP="4AA5C740">
            <w:pPr>
              <w:jc w:val="center"/>
              <w:textAlignment w:val="auto"/>
              <w:rPr>
                <w:ins w:id="495" w:author="tăng ngọc tuân" w:date="2023-12-03T16:24:00Z"/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19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-Jan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496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66E33EF2" w14:textId="0CBE97F9" w:rsidR="00C36D38" w:rsidRPr="009A3413" w:rsidRDefault="009A3413" w:rsidP="08919C4A">
            <w:pPr>
              <w:jc w:val="center"/>
              <w:textAlignment w:val="auto"/>
              <w:rPr>
                <w:ins w:id="497" w:author="tăng ngọc tuân" w:date="2023-12-03T16:24:00Z"/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-Jan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498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36F2C59F" w14:textId="6DC5ED6A" w:rsidR="00C36D38" w:rsidRPr="005A43A3" w:rsidRDefault="00F57759" w:rsidP="05CC0BD0">
            <w:pPr>
              <w:jc w:val="center"/>
              <w:textAlignment w:val="auto"/>
              <w:rPr>
                <w:ins w:id="499" w:author="tăng ngọc tuân" w:date="2023-12-03T16:24:00Z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10</w:t>
            </w:r>
          </w:p>
        </w:tc>
      </w:tr>
      <w:tr w:rsidR="00C36D38" w:rsidRPr="005A43A3" w14:paraId="5A096AC1" w14:textId="77777777" w:rsidTr="00B74365">
        <w:trPr>
          <w:trHeight w:val="315"/>
          <w:jc w:val="center"/>
          <w:ins w:id="500" w:author="tăng ngọc tuân" w:date="2023-12-03T16:24:00Z"/>
          <w:trPrChange w:id="501" w:author="tăng ngọc tuân" w:date="2023-12-03T16:28:00Z">
            <w:trPr>
              <w:gridBefore w:val="1"/>
              <w:gridAfter w:val="0"/>
              <w:trHeight w:val="315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502" w:author="tăng ngọc tuân" w:date="2023-12-03T16:28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3BF04450" w14:textId="43CB9A6F" w:rsidR="00C36D38" w:rsidRPr="00AB6EC4" w:rsidRDefault="00C36D38" w:rsidP="00D01725">
            <w:pPr>
              <w:jc w:val="center"/>
              <w:textAlignment w:val="auto"/>
              <w:rPr>
                <w:ins w:id="503" w:author="tăng ngọc tuân" w:date="2023-12-03T16:24:00Z"/>
                <w:rFonts w:ascii="Times New Roman" w:eastAsia="Times New Roman" w:hAnsi="Times New Roman" w:cs="Times New Roman"/>
                <w:b/>
                <w:bCs/>
                <w:color w:val="000000"/>
                <w:rPrChange w:id="504" w:author="tăng ngọc tuân" w:date="2023-12-03T16:28:00Z">
                  <w:rPr>
                    <w:ins w:id="505" w:author="tăng ngọc tuân" w:date="2023-12-03T16:24:00Z"/>
                    <w:rFonts w:ascii="Times New Roman" w:eastAsia="Times New Roman" w:hAnsi="Times New Roman" w:cs="Times New Roman"/>
                    <w:color w:val="000000"/>
                  </w:rPr>
                </w:rPrChange>
              </w:rPr>
            </w:pPr>
            <w:ins w:id="506" w:author="tăng ngọc tuân" w:date="2023-12-03T16:25:00Z">
              <w:r w:rsidRPr="00AB6EC4">
                <w:rPr>
                  <w:rFonts w:ascii="Times New Roman" w:eastAsia="Times New Roman" w:hAnsi="Times New Roman" w:cs="Times New Roman"/>
                  <w:b/>
                  <w:bCs/>
                  <w:color w:val="000000"/>
                  <w:rPrChange w:id="507" w:author="tăng ngọc tuân" w:date="2023-12-03T16:28:00Z">
                    <w:rPr>
                      <w:rFonts w:ascii="Times New Roman" w:eastAsia="Times New Roman" w:hAnsi="Times New Roman" w:cs="Times New Roman"/>
                      <w:color w:val="000000"/>
                    </w:rPr>
                  </w:rPrChange>
                </w:rPr>
                <w:t>3.2.4</w:t>
              </w:r>
            </w:ins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508" w:author="tăng ngọc tuân" w:date="2023-12-03T16:28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0B7992FF" w14:textId="7F85F896" w:rsidR="00C36D38" w:rsidRPr="00AB6EC4" w:rsidRDefault="00C36D38" w:rsidP="00D01725">
            <w:pPr>
              <w:textAlignment w:val="auto"/>
              <w:rPr>
                <w:ins w:id="509" w:author="tăng ngọc tuân" w:date="2023-12-03T16:24:00Z"/>
                <w:rFonts w:ascii="Times New Roman" w:eastAsia="Times New Roman" w:hAnsi="Times New Roman" w:cs="Times New Roman"/>
                <w:b/>
                <w:bCs/>
                <w:color w:val="000000"/>
                <w:rPrChange w:id="510" w:author="tăng ngọc tuân" w:date="2023-12-03T16:28:00Z">
                  <w:rPr>
                    <w:ins w:id="511" w:author="tăng ngọc tuân" w:date="2023-12-03T16:24:00Z"/>
                    <w:rFonts w:ascii="Times New Roman" w:eastAsia="Times New Roman" w:hAnsi="Times New Roman" w:cs="Times New Roman"/>
                    <w:color w:val="000000"/>
                  </w:rPr>
                </w:rPrChange>
              </w:rPr>
            </w:pPr>
            <w:ins w:id="512" w:author="tăng ngọc tuân" w:date="2023-12-03T16:25:00Z">
              <w:r w:rsidRPr="00AB6EC4">
                <w:rPr>
                  <w:rFonts w:ascii="Times New Roman" w:eastAsia="Times New Roman" w:hAnsi="Times New Roman" w:cs="Times New Roman"/>
                  <w:b/>
                  <w:bCs/>
                  <w:color w:val="000000"/>
                  <w:rPrChange w:id="513" w:author="tăng ngọc tuân" w:date="2023-12-03T16:28:00Z">
                    <w:rPr>
                      <w:rFonts w:ascii="Times New Roman" w:eastAsia="Times New Roman" w:hAnsi="Times New Roman" w:cs="Times New Roman"/>
                      <w:color w:val="000000"/>
                    </w:rPr>
                  </w:rPrChange>
                </w:rPr>
                <w:t>Regression test</w:t>
              </w:r>
            </w:ins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514" w:author="tăng ngọc tuân" w:date="2023-12-03T16:28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5209039F" w14:textId="2193C685" w:rsidR="00C36D38" w:rsidRPr="00AB6EC4" w:rsidRDefault="009A3413" w:rsidP="00B515EC">
            <w:pPr>
              <w:jc w:val="center"/>
              <w:textAlignment w:val="auto"/>
              <w:rPr>
                <w:ins w:id="515" w:author="tăng ngọc tuân" w:date="2023-12-03T16:24:00Z"/>
                <w:rFonts w:ascii="Times New Roman" w:eastAsia="Times New Roman" w:hAnsi="Times New Roman" w:cs="Times New Roman"/>
                <w:b/>
                <w:bCs/>
                <w:color w:val="000000" w:themeColor="text1"/>
                <w:rPrChange w:id="516" w:author="tăng ngọc tuân" w:date="2023-12-03T16:28:00Z">
                  <w:rPr>
                    <w:ins w:id="517" w:author="tăng ngọc tuân" w:date="2023-12-03T16:24:00Z"/>
                    <w:rFonts w:ascii="Times New Roman" w:eastAsia="Times New Roman" w:hAnsi="Times New Roman" w:cs="Times New Roman"/>
                    <w:color w:val="000000" w:themeColor="text1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518" w:author="tăng ngọc tuân" w:date="2023-12-03T16:28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3EDCD370" w14:textId="68C0456C" w:rsidR="00C36D38" w:rsidRPr="009A3413" w:rsidRDefault="009A3413" w:rsidP="4AA5C740">
            <w:pPr>
              <w:jc w:val="center"/>
              <w:textAlignment w:val="auto"/>
              <w:rPr>
                <w:ins w:id="519" w:author="tăng ngọc tuân" w:date="2023-12-03T16:24:00Z"/>
                <w:rFonts w:ascii="Times New Roman" w:eastAsia="Times New Roman" w:hAnsi="Times New Roman" w:cs="Times New Roman"/>
                <w:b/>
                <w:bCs/>
                <w:color w:val="000000" w:themeColor="text1"/>
                <w:lang w:val="vi-VN"/>
                <w:rPrChange w:id="520" w:author="tăng ngọc tuân" w:date="2023-12-03T16:28:00Z">
                  <w:rPr>
                    <w:ins w:id="521" w:author="tăng ngọc tuân" w:date="2023-12-03T16:24:00Z"/>
                    <w:rFonts w:ascii="Times New Roman" w:eastAsia="Times New Roman" w:hAnsi="Times New Roman" w:cs="Times New Roman"/>
                    <w:color w:val="000000" w:themeColor="text1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vi-VN"/>
              </w:rPr>
              <w:t>-Jan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522" w:author="tăng ngọc tuân" w:date="2023-12-03T16:28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38A84003" w14:textId="7DE84DE9" w:rsidR="00C36D38" w:rsidRPr="009A3413" w:rsidRDefault="009A3413" w:rsidP="08919C4A">
            <w:pPr>
              <w:jc w:val="center"/>
              <w:textAlignment w:val="auto"/>
              <w:rPr>
                <w:ins w:id="523" w:author="tăng ngọc tuân" w:date="2023-12-03T16:24:00Z"/>
                <w:rFonts w:ascii="Times New Roman" w:eastAsia="Times New Roman" w:hAnsi="Times New Roman" w:cs="Times New Roman"/>
                <w:b/>
                <w:bCs/>
                <w:color w:val="000000" w:themeColor="text1"/>
                <w:lang w:val="vi-VN"/>
                <w:rPrChange w:id="524" w:author="tăng ngọc tuân" w:date="2023-12-03T16:28:00Z">
                  <w:rPr>
                    <w:ins w:id="525" w:author="tăng ngọc tuân" w:date="2023-12-03T16:24:00Z"/>
                    <w:rFonts w:ascii="Times New Roman" w:eastAsia="Times New Roman" w:hAnsi="Times New Roman" w:cs="Times New Roman"/>
                    <w:color w:val="000000" w:themeColor="text1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vi-VN"/>
              </w:rPr>
              <w:t>-Jan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526" w:author="tăng ngọc tuân" w:date="2023-12-03T16:28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29AC8224" w14:textId="1F2E94F5" w:rsidR="00C36D38" w:rsidRPr="00AB6EC4" w:rsidRDefault="00F57759" w:rsidP="05CC0BD0">
            <w:pPr>
              <w:jc w:val="center"/>
              <w:textAlignment w:val="auto"/>
              <w:rPr>
                <w:ins w:id="527" w:author="tăng ngọc tuân" w:date="2023-12-03T16:24:00Z"/>
                <w:rFonts w:ascii="Times New Roman" w:eastAsia="Times New Roman" w:hAnsi="Times New Roman" w:cs="Times New Roman"/>
                <w:b/>
                <w:bCs/>
                <w:color w:val="000000" w:themeColor="text1"/>
                <w:rPrChange w:id="528" w:author="tăng ngọc tuân" w:date="2023-12-03T16:28:00Z">
                  <w:rPr>
                    <w:ins w:id="529" w:author="tăng ngọc tuân" w:date="2023-12-03T16:24:00Z"/>
                    <w:rFonts w:ascii="Times New Roman" w:eastAsia="Times New Roman" w:hAnsi="Times New Roman" w:cs="Times New Roman"/>
                    <w:color w:val="000000" w:themeColor="text1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5</w:t>
            </w:r>
          </w:p>
        </w:tc>
      </w:tr>
      <w:tr w:rsidR="00B515EC" w:rsidRPr="005A43A3" w14:paraId="28F24096" w14:textId="77777777" w:rsidTr="00B74365">
        <w:trPr>
          <w:trHeight w:val="405"/>
          <w:jc w:val="center"/>
          <w:trPrChange w:id="530" w:author="tăng ngọc tuân" w:date="2023-12-03T16:28:00Z">
            <w:trPr>
              <w:gridBefore w:val="1"/>
              <w:gridAfter w:val="0"/>
              <w:trHeight w:val="405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  <w:tcPrChange w:id="531" w:author="tăng ngọc tuân" w:date="2023-12-03T16:28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7E6E6"/>
                <w:vAlign w:val="center"/>
                <w:hideMark/>
              </w:tcPr>
            </w:tcPrChange>
          </w:tcPr>
          <w:p w14:paraId="21150339" w14:textId="0E7EA7AD" w:rsidR="00B515EC" w:rsidRPr="00AB6EC4" w:rsidRDefault="00B515EC" w:rsidP="00D265F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B6E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3.2.5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  <w:tcPrChange w:id="532" w:author="tăng ngọc tuân" w:date="2023-12-03T16:28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7E6E6"/>
                <w:vAlign w:val="center"/>
                <w:hideMark/>
              </w:tcPr>
            </w:tcPrChange>
          </w:tcPr>
          <w:p w14:paraId="3E2975AA" w14:textId="397088F5" w:rsidR="00B515EC" w:rsidRPr="00AB6EC4" w:rsidRDefault="00C36D38" w:rsidP="00D265F1">
            <w:pPr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ins w:id="533" w:author="tăng ngọc tuân" w:date="2023-12-03T16:26:00Z">
              <w:r w:rsidRPr="00AB6EC4">
                <w:rPr>
                  <w:rFonts w:ascii="Times New Roman" w:eastAsia="Times New Roman" w:hAnsi="Times New Roman" w:cs="Times New Roman"/>
                  <w:b/>
                  <w:bCs/>
                  <w:color w:val="000000"/>
                </w:rPr>
                <w:t>Fix bug</w:t>
              </w:r>
            </w:ins>
            <w:del w:id="534" w:author="tăng ngọc tuân" w:date="2023-12-03T16:25:00Z">
              <w:r w:rsidR="00B515EC" w:rsidRPr="00AB6EC4" w:rsidDel="00C36D38">
                <w:rPr>
                  <w:rFonts w:ascii="Times New Roman" w:eastAsia="Times New Roman" w:hAnsi="Times New Roman" w:cs="Times New Roman"/>
                  <w:b/>
                  <w:bCs/>
                  <w:color w:val="000000"/>
                </w:rPr>
                <w:delText>Design, Code and Test the following Requirements/User Stories</w:delText>
              </w:r>
            </w:del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535" w:author="tăng ngọc tuân" w:date="2023-12-03T16:28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131860A4" w14:textId="01816048" w:rsidR="00B515EC" w:rsidRPr="00AB6EC4" w:rsidRDefault="009A3413" w:rsidP="00B515E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rPrChange w:id="536" w:author="tăng ngọc tuân" w:date="2023-12-03T16:28:00Z">
                  <w:rPr>
                    <w:rFonts w:ascii="Times New Roman" w:eastAsia="Times New Roman" w:hAnsi="Times New Roman" w:cs="Times New Roman"/>
                    <w:color w:val="000000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537" w:author="tăng ngọc tuân" w:date="2023-12-03T16:28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5793D5AF" w14:textId="6E4952CC" w:rsidR="00B515EC" w:rsidRPr="009A3413" w:rsidRDefault="009A3413" w:rsidP="00D265F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  <w:rPrChange w:id="538" w:author="tăng ngọc tuân" w:date="2023-12-03T16:28:00Z">
                  <w:rPr>
                    <w:rFonts w:ascii="Times New Roman" w:eastAsia="Times New Roman" w:hAnsi="Times New Roman" w:cs="Times New Roman"/>
                    <w:color w:val="000000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-Jan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539" w:author="tăng ngọc tuân" w:date="2023-12-03T16:28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5D797157" w14:textId="2C445858" w:rsidR="00B515EC" w:rsidRPr="009A3413" w:rsidRDefault="009A3413" w:rsidP="00D265F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  <w:rPrChange w:id="540" w:author="tăng ngọc tuân" w:date="2023-12-03T16:28:00Z">
                  <w:rPr>
                    <w:rFonts w:ascii="Times New Roman" w:eastAsia="Times New Roman" w:hAnsi="Times New Roman" w:cs="Times New Roman"/>
                    <w:color w:val="000000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-Jan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  <w:tcPrChange w:id="541" w:author="tăng ngọc tuân" w:date="2023-12-03T16:28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7E6E6"/>
                <w:vAlign w:val="center"/>
                <w:hideMark/>
              </w:tcPr>
            </w:tcPrChange>
          </w:tcPr>
          <w:p w14:paraId="16FDFD7C" w14:textId="11A6A0BF" w:rsidR="00B515EC" w:rsidRPr="00AB6EC4" w:rsidRDefault="00F57759" w:rsidP="00D265F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25</w:t>
            </w:r>
            <w:r w:rsidR="00B515EC" w:rsidRPr="00AB6E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h</w:t>
            </w:r>
          </w:p>
        </w:tc>
      </w:tr>
      <w:tr w:rsidR="00B515EC" w:rsidRPr="00AB6EC4" w14:paraId="03B1411B" w14:textId="77777777" w:rsidTr="00B74365">
        <w:trPr>
          <w:trHeight w:val="386"/>
          <w:jc w:val="center"/>
          <w:trPrChange w:id="542" w:author="tăng ngọc tuân" w:date="2023-12-03T16:28:00Z">
            <w:trPr>
              <w:gridBefore w:val="1"/>
              <w:gridAfter w:val="0"/>
              <w:trHeight w:val="386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tcPrChange w:id="543" w:author="tăng ngọc tuân" w:date="2023-12-03T16:28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bottom"/>
              </w:tcPr>
            </w:tcPrChange>
          </w:tcPr>
          <w:p w14:paraId="09A1E209" w14:textId="431B96AA" w:rsidR="00B515EC" w:rsidRPr="00AB6EC4" w:rsidRDefault="00C36D38" w:rsidP="00D01725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rPrChange w:id="544" w:author="tăng ngọc tuân" w:date="2023-12-03T16:28:00Z">
                  <w:rPr>
                    <w:rFonts w:ascii="Times New Roman" w:eastAsia="Times New Roman" w:hAnsi="Times New Roman" w:cs="Times New Roman"/>
                    <w:color w:val="000000"/>
                  </w:rPr>
                </w:rPrChange>
              </w:rPr>
            </w:pPr>
            <w:ins w:id="545" w:author="tăng ngọc tuân" w:date="2023-12-03T16:26:00Z">
              <w:r w:rsidRPr="00AB6EC4">
                <w:rPr>
                  <w:rFonts w:ascii="Times New Roman" w:eastAsia="Times New Roman" w:hAnsi="Times New Roman" w:cs="Times New Roman"/>
                  <w:b/>
                  <w:bCs/>
                  <w:color w:val="000000"/>
                  <w:rPrChange w:id="546" w:author="tăng ngọc tuân" w:date="2023-12-03T16:28:00Z">
                    <w:rPr>
                      <w:rFonts w:ascii="Times New Roman" w:eastAsia="Times New Roman" w:hAnsi="Times New Roman" w:cs="Times New Roman"/>
                      <w:color w:val="000000"/>
                    </w:rPr>
                  </w:rPrChange>
                </w:rPr>
                <w:t xml:space="preserve">3.2.6 </w:t>
              </w:r>
            </w:ins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tcPrChange w:id="547" w:author="tăng ngọc tuân" w:date="2023-12-03T16:28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22691750" w14:textId="38E6F15F" w:rsidR="00B515EC" w:rsidRPr="00AB6EC4" w:rsidRDefault="00C36D38" w:rsidP="00D01725">
            <w:pPr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rPrChange w:id="548" w:author="tăng ngọc tuân" w:date="2023-12-03T16:28:00Z">
                  <w:rPr>
                    <w:rFonts w:ascii="Times New Roman" w:eastAsia="Times New Roman" w:hAnsi="Times New Roman" w:cs="Times New Roman"/>
                    <w:color w:val="000000"/>
                  </w:rPr>
                </w:rPrChange>
              </w:rPr>
            </w:pPr>
            <w:ins w:id="549" w:author="tăng ngọc tuân" w:date="2023-12-03T16:26:00Z">
              <w:r w:rsidRPr="00AB6EC4">
                <w:rPr>
                  <w:rFonts w:ascii="Times New Roman" w:eastAsia="Times New Roman" w:hAnsi="Times New Roman" w:cs="Times New Roman"/>
                  <w:b/>
                  <w:bCs/>
                  <w:color w:val="000000"/>
                  <w:rPrChange w:id="550" w:author="tăng ngọc tuân" w:date="2023-12-03T16:28:00Z">
                    <w:rPr>
                      <w:rFonts w:ascii="Times New Roman" w:eastAsia="Times New Roman" w:hAnsi="Times New Roman" w:cs="Times New Roman"/>
                      <w:color w:val="000000"/>
                    </w:rPr>
                  </w:rPrChange>
                </w:rPr>
                <w:t>Release sprint 2</w:t>
              </w:r>
            </w:ins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tcPrChange w:id="551" w:author="tăng ngọc tuân" w:date="2023-12-03T16:28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DC80E85" w14:textId="04CB8DAA" w:rsidR="00B515EC" w:rsidRPr="00AB6EC4" w:rsidRDefault="009A3413" w:rsidP="00B515E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rPrChange w:id="552" w:author="tăng ngọc tuân" w:date="2023-12-03T16:28:00Z">
                  <w:rPr>
                    <w:rFonts w:ascii="Times New Roman" w:eastAsia="Times New Roman" w:hAnsi="Times New Roman" w:cs="Times New Roman"/>
                    <w:color w:val="000000" w:themeColor="text1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tcPrChange w:id="553" w:author="tăng ngọc tuân" w:date="2023-12-03T16:28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34B019B3" w14:textId="3C2B70D3" w:rsidR="00B515EC" w:rsidRPr="009A3413" w:rsidRDefault="009A3413" w:rsidP="47D9D10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vi-VN"/>
                <w:rPrChange w:id="554" w:author="tăng ngọc tuân" w:date="2023-12-03T16:28:00Z">
                  <w:rPr>
                    <w:rFonts w:ascii="Times New Roman" w:eastAsia="Times New Roman" w:hAnsi="Times New Roman" w:cs="Times New Roman"/>
                    <w:color w:val="000000" w:themeColor="text1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vi-VN"/>
              </w:rPr>
              <w:t>-Jan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tcPrChange w:id="555" w:author="tăng ngọc tuân" w:date="2023-12-03T16:28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62D6C65C" w14:textId="3CE3D30B" w:rsidR="00B515EC" w:rsidRPr="009A3413" w:rsidRDefault="009A3413" w:rsidP="47D9D10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vi-VN"/>
                <w:rPrChange w:id="556" w:author="tăng ngọc tuân" w:date="2023-12-03T16:28:00Z">
                  <w:rPr>
                    <w:rFonts w:ascii="Times New Roman" w:eastAsia="Times New Roman" w:hAnsi="Times New Roman" w:cs="Times New Roman"/>
                    <w:color w:val="000000" w:themeColor="text1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vi-VN"/>
              </w:rPr>
              <w:t>-Jan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tcPrChange w:id="557" w:author="tăng ngọc tuân" w:date="2023-12-03T16:28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6484AB8F" w14:textId="0D723EC5" w:rsidR="00B515EC" w:rsidRPr="00AB6EC4" w:rsidRDefault="00F57759" w:rsidP="05CC0BD0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rPrChange w:id="558" w:author="tăng ngọc tuân" w:date="2023-12-03T16:28:00Z">
                  <w:rPr>
                    <w:rFonts w:ascii="Times New Roman" w:eastAsia="Times New Roman" w:hAnsi="Times New Roman" w:cs="Times New Roman"/>
                    <w:color w:val="000000" w:themeColor="text1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10</w:t>
            </w:r>
          </w:p>
        </w:tc>
      </w:tr>
      <w:tr w:rsidR="00B515EC" w:rsidRPr="005A43A3" w14:paraId="42F7E31E" w14:textId="77777777" w:rsidTr="00B74365">
        <w:trPr>
          <w:trHeight w:val="386"/>
          <w:jc w:val="center"/>
          <w:trPrChange w:id="559" w:author="tăng ngọc tuân" w:date="2023-12-03T16:26:00Z">
            <w:trPr>
              <w:gridBefore w:val="1"/>
              <w:gridAfter w:val="0"/>
              <w:trHeight w:val="386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tcPrChange w:id="560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bottom"/>
              </w:tcPr>
            </w:tcPrChange>
          </w:tcPr>
          <w:p w14:paraId="176003F3" w14:textId="50A0317F" w:rsidR="00B515EC" w:rsidRPr="005A43A3" w:rsidRDefault="00C36D38" w:rsidP="00D01725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ins w:id="561" w:author="tăng ngọc tuân" w:date="2023-12-03T16:26:00Z">
              <w:r>
                <w:rPr>
                  <w:rFonts w:ascii="Times New Roman" w:eastAsia="Times New Roman" w:hAnsi="Times New Roman" w:cs="Times New Roman"/>
                  <w:color w:val="000000"/>
                </w:rPr>
                <w:t>3.2.6.1</w:t>
              </w:r>
            </w:ins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62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59843CD8" w14:textId="148B3E2E" w:rsidR="00B515EC" w:rsidRPr="005A43A3" w:rsidRDefault="00C36D38" w:rsidP="00D01725">
            <w:pPr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ins w:id="563" w:author="tăng ngọc tuân" w:date="2023-12-03T16:26:00Z">
              <w:r>
                <w:rPr>
                  <w:rFonts w:ascii="Times New Roman" w:eastAsia="Times New Roman" w:hAnsi="Times New Roman" w:cs="Times New Roman"/>
                  <w:color w:val="000000"/>
                </w:rPr>
                <w:t>Sprint 2 review meeting</w:t>
              </w:r>
            </w:ins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564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42C7A3A" w14:textId="1B3F7CF5" w:rsidR="00B515EC" w:rsidRPr="005A43A3" w:rsidRDefault="00620345" w:rsidP="00B515E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565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411F13D1" w14:textId="14824379" w:rsidR="00B515EC" w:rsidRPr="00620345" w:rsidRDefault="00620345" w:rsidP="47D9D10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-Jan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566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60482199" w14:textId="15FD58F1" w:rsidR="00B515EC" w:rsidRPr="00620345" w:rsidRDefault="00620345" w:rsidP="47D9D10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-Jan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567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4A3DE145" w14:textId="1B613E14" w:rsidR="00B515EC" w:rsidRPr="005A43A3" w:rsidRDefault="00F57759" w:rsidP="05CC0BD0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</w:tr>
      <w:tr w:rsidR="00B515EC" w:rsidRPr="005A43A3" w14:paraId="32119721" w14:textId="77777777" w:rsidTr="00B74365">
        <w:trPr>
          <w:trHeight w:val="386"/>
          <w:jc w:val="center"/>
          <w:trPrChange w:id="568" w:author="tăng ngọc tuân" w:date="2023-12-03T16:26:00Z">
            <w:trPr>
              <w:gridBefore w:val="1"/>
              <w:gridAfter w:val="0"/>
              <w:trHeight w:val="386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tcPrChange w:id="569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bottom"/>
              </w:tcPr>
            </w:tcPrChange>
          </w:tcPr>
          <w:p w14:paraId="6D4997D0" w14:textId="54B79FDF" w:rsidR="00B515EC" w:rsidRPr="005A43A3" w:rsidRDefault="00C36D38" w:rsidP="00D01725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ins w:id="570" w:author="tăng ngọc tuân" w:date="2023-12-03T16:27:00Z">
              <w:r>
                <w:rPr>
                  <w:rFonts w:ascii="Times New Roman" w:eastAsia="Times New Roman" w:hAnsi="Times New Roman" w:cs="Times New Roman"/>
                  <w:color w:val="000000"/>
                </w:rPr>
                <w:t>3.2.6.2</w:t>
              </w:r>
            </w:ins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71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3B51EE44" w14:textId="4B46AFE9" w:rsidR="00B515EC" w:rsidRPr="005A43A3" w:rsidRDefault="00C36D38" w:rsidP="00D01725">
            <w:pPr>
              <w:textAlignment w:val="auto"/>
              <w:rPr>
                <w:rFonts w:ascii="Times New Roman" w:eastAsia="Times New Roman" w:hAnsi="Times New Roman" w:cs="Times New Roman"/>
                <w:color w:val="000000"/>
              </w:rPr>
            </w:pPr>
            <w:ins w:id="572" w:author="tăng ngọc tuân" w:date="2023-12-03T16:27:00Z">
              <w:r>
                <w:rPr>
                  <w:rFonts w:ascii="Times New Roman" w:eastAsia="Times New Roman" w:hAnsi="Times New Roman" w:cs="Times New Roman"/>
                  <w:color w:val="000000"/>
                </w:rPr>
                <w:t>Sprint 2 retrospective</w:t>
              </w:r>
            </w:ins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573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A5107BB" w14:textId="60982043" w:rsidR="00B515EC" w:rsidRPr="005A43A3" w:rsidRDefault="00620345" w:rsidP="00B515E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574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512E692A" w14:textId="5DB12D13" w:rsidR="00B515EC" w:rsidRPr="009A3413" w:rsidRDefault="009A3413" w:rsidP="47D9D10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-Jan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575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7C854E84" w14:textId="724B4C37" w:rsidR="00B515EC" w:rsidRPr="009A3413" w:rsidRDefault="009A3413" w:rsidP="47D9D10C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-Jan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576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21220B20" w14:textId="15196565" w:rsidR="00B515EC" w:rsidRPr="005A43A3" w:rsidRDefault="00F57759" w:rsidP="05CC0BD0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</w:tr>
      <w:tr w:rsidR="00B515EC" w:rsidRPr="005A43A3" w:rsidDel="00C36D38" w14:paraId="709151BC" w14:textId="32932B52" w:rsidTr="00B74365">
        <w:trPr>
          <w:trHeight w:val="386"/>
          <w:jc w:val="center"/>
          <w:del w:id="577" w:author="tăng ngọc tuân" w:date="2023-12-03T16:27:00Z"/>
          <w:trPrChange w:id="578" w:author="tăng ngọc tuân" w:date="2023-12-03T16:26:00Z">
            <w:trPr>
              <w:gridBefore w:val="1"/>
              <w:gridAfter w:val="0"/>
              <w:trHeight w:val="386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tcPrChange w:id="579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bottom"/>
              </w:tcPr>
            </w:tcPrChange>
          </w:tcPr>
          <w:p w14:paraId="2EE4F633" w14:textId="7F15B519" w:rsidR="00B515EC" w:rsidRPr="005A43A3" w:rsidDel="00C36D38" w:rsidRDefault="00B515EC" w:rsidP="00D01725">
            <w:pPr>
              <w:jc w:val="center"/>
              <w:textAlignment w:val="auto"/>
              <w:rPr>
                <w:del w:id="580" w:author="tăng ngọc tuân" w:date="2023-12-03T16:27:00Z"/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81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20C5CC2F" w14:textId="7ED170FF" w:rsidR="00B515EC" w:rsidRPr="005A43A3" w:rsidDel="00C36D38" w:rsidRDefault="00B515EC" w:rsidP="00D01725">
            <w:pPr>
              <w:textAlignment w:val="auto"/>
              <w:rPr>
                <w:del w:id="582" w:author="tăng ngọc tuân" w:date="2023-12-03T16:27:00Z"/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583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8AE8740" w14:textId="43E8DCA6" w:rsidR="00B515EC" w:rsidRPr="005A43A3" w:rsidDel="00C36D38" w:rsidRDefault="00B515EC" w:rsidP="00B515EC">
            <w:pPr>
              <w:jc w:val="center"/>
              <w:textAlignment w:val="auto"/>
              <w:rPr>
                <w:del w:id="584" w:author="tăng ngọc tuân" w:date="2023-12-03T16:27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585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5F36EFC1" w14:textId="5765A970" w:rsidR="00B515EC" w:rsidRPr="005A43A3" w:rsidDel="00C36D38" w:rsidRDefault="00B515EC" w:rsidP="47D9D10C">
            <w:pPr>
              <w:jc w:val="center"/>
              <w:textAlignment w:val="auto"/>
              <w:rPr>
                <w:del w:id="586" w:author="tăng ngọc tuân" w:date="2023-12-03T16:27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587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5998A04B" w14:textId="7222256C" w:rsidR="00B515EC" w:rsidRPr="005A43A3" w:rsidDel="00C36D38" w:rsidRDefault="00B515EC" w:rsidP="47D9D10C">
            <w:pPr>
              <w:jc w:val="center"/>
              <w:textAlignment w:val="auto"/>
              <w:rPr>
                <w:del w:id="588" w:author="tăng ngọc tuân" w:date="2023-12-03T16:27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589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4F4A4DA3" w14:textId="2302841E" w:rsidR="00B515EC" w:rsidRPr="005A43A3" w:rsidDel="00C36D38" w:rsidRDefault="00B515EC" w:rsidP="05CC0BD0">
            <w:pPr>
              <w:jc w:val="center"/>
              <w:textAlignment w:val="auto"/>
              <w:rPr>
                <w:del w:id="590" w:author="tăng ngọc tuân" w:date="2023-12-03T16:27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515EC" w:rsidRPr="005A43A3" w:rsidDel="00C36D38" w14:paraId="228C9263" w14:textId="52E48834" w:rsidTr="00B74365">
        <w:trPr>
          <w:trHeight w:val="386"/>
          <w:jc w:val="center"/>
          <w:del w:id="591" w:author="tăng ngọc tuân" w:date="2023-12-03T16:27:00Z"/>
          <w:trPrChange w:id="592" w:author="tăng ngọc tuân" w:date="2023-12-03T16:26:00Z">
            <w:trPr>
              <w:gridBefore w:val="1"/>
              <w:gridAfter w:val="0"/>
              <w:trHeight w:val="386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tcPrChange w:id="593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bottom"/>
              </w:tcPr>
            </w:tcPrChange>
          </w:tcPr>
          <w:p w14:paraId="52F7AE42" w14:textId="52F1BA03" w:rsidR="00B515EC" w:rsidRPr="005A43A3" w:rsidDel="00C36D38" w:rsidRDefault="00B515EC" w:rsidP="00D01725">
            <w:pPr>
              <w:jc w:val="center"/>
              <w:textAlignment w:val="auto"/>
              <w:rPr>
                <w:del w:id="594" w:author="tăng ngọc tuân" w:date="2023-12-03T16:27:00Z"/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95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2E4F6D1" w14:textId="1E79DB09" w:rsidR="00B515EC" w:rsidRPr="005A43A3" w:rsidDel="00C36D38" w:rsidRDefault="00B515EC" w:rsidP="00D01725">
            <w:pPr>
              <w:textAlignment w:val="auto"/>
              <w:rPr>
                <w:del w:id="596" w:author="tăng ngọc tuân" w:date="2023-12-03T16:27:00Z"/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597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7D07122" w14:textId="43D4A8DC" w:rsidR="00B515EC" w:rsidRPr="005A43A3" w:rsidDel="00C36D38" w:rsidRDefault="00B515EC" w:rsidP="00B515EC">
            <w:pPr>
              <w:jc w:val="center"/>
              <w:textAlignment w:val="auto"/>
              <w:rPr>
                <w:del w:id="598" w:author="tăng ngọc tuân" w:date="2023-12-03T16:27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599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24DD656D" w14:textId="505EC96D" w:rsidR="00B515EC" w:rsidRPr="005A43A3" w:rsidDel="00C36D38" w:rsidRDefault="00B515EC" w:rsidP="47D9D10C">
            <w:pPr>
              <w:jc w:val="center"/>
              <w:textAlignment w:val="auto"/>
              <w:rPr>
                <w:del w:id="600" w:author="tăng ngọc tuân" w:date="2023-12-03T16:27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601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5C88D499" w14:textId="5F623BB4" w:rsidR="00B515EC" w:rsidRPr="005A43A3" w:rsidDel="00C36D38" w:rsidRDefault="00B515EC" w:rsidP="47D9D10C">
            <w:pPr>
              <w:jc w:val="center"/>
              <w:textAlignment w:val="auto"/>
              <w:rPr>
                <w:del w:id="602" w:author="tăng ngọc tuân" w:date="2023-12-03T16:27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603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0850E5CD" w14:textId="569951D0" w:rsidR="00B515EC" w:rsidRPr="005A43A3" w:rsidDel="00C36D38" w:rsidRDefault="00B515EC" w:rsidP="05CC0BD0">
            <w:pPr>
              <w:jc w:val="center"/>
              <w:textAlignment w:val="auto"/>
              <w:rPr>
                <w:del w:id="604" w:author="tăng ngọc tuân" w:date="2023-12-03T16:27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515EC" w:rsidRPr="005A43A3" w:rsidDel="00AB6EC4" w14:paraId="7D181445" w14:textId="0791CF91" w:rsidTr="00B74365">
        <w:trPr>
          <w:trHeight w:val="386"/>
          <w:jc w:val="center"/>
          <w:del w:id="605" w:author="tăng ngọc tuân" w:date="2023-12-03T16:28:00Z"/>
          <w:trPrChange w:id="606" w:author="tăng ngọc tuân" w:date="2023-12-03T16:26:00Z">
            <w:trPr>
              <w:gridBefore w:val="1"/>
              <w:gridAfter w:val="0"/>
              <w:trHeight w:val="386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607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2285FFA7" w14:textId="57BB3C78" w:rsidR="00B515EC" w:rsidRPr="005A43A3" w:rsidDel="00AB6EC4" w:rsidRDefault="00B515EC" w:rsidP="00F94CA6">
            <w:pPr>
              <w:jc w:val="center"/>
              <w:textAlignment w:val="auto"/>
              <w:rPr>
                <w:del w:id="608" w:author="tăng ngọc tuân" w:date="2023-12-03T16:28:00Z"/>
                <w:rFonts w:ascii="Times New Roman" w:eastAsia="Times New Roman" w:hAnsi="Times New Roman" w:cs="Times New Roman"/>
                <w:color w:val="000000"/>
              </w:rPr>
            </w:pPr>
            <w:del w:id="609" w:author="tăng ngọc tuân" w:date="2023-12-03T16:28:00Z">
              <w:r w:rsidRPr="005A43A3" w:rsidDel="00AB6EC4">
                <w:rPr>
                  <w:rFonts w:ascii="Times New Roman" w:eastAsia="Times New Roman" w:hAnsi="Times New Roman" w:cs="Times New Roman"/>
                  <w:b/>
                  <w:bCs/>
                  <w:color w:val="000000"/>
                </w:rPr>
                <w:delText>3.</w:delText>
              </w:r>
              <w:r w:rsidDel="00AB6EC4">
                <w:rPr>
                  <w:rFonts w:ascii="Times New Roman" w:eastAsia="Times New Roman" w:hAnsi="Times New Roman" w:cs="Times New Roman"/>
                  <w:b/>
                  <w:bCs/>
                  <w:color w:val="000000"/>
                </w:rPr>
                <w:delText>2</w:delText>
              </w:r>
              <w:r w:rsidRPr="005A43A3" w:rsidDel="00AB6EC4">
                <w:rPr>
                  <w:rFonts w:ascii="Times New Roman" w:eastAsia="Times New Roman" w:hAnsi="Times New Roman" w:cs="Times New Roman"/>
                  <w:b/>
                  <w:bCs/>
                  <w:color w:val="000000"/>
                </w:rPr>
                <w:delText>.7</w:delText>
              </w:r>
            </w:del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610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09AD5D39" w14:textId="6C173BA8" w:rsidR="00B515EC" w:rsidRPr="005A43A3" w:rsidDel="00AB6EC4" w:rsidRDefault="00B515EC" w:rsidP="00F94CA6">
            <w:pPr>
              <w:textAlignment w:val="auto"/>
              <w:rPr>
                <w:del w:id="611" w:author="tăng ngọc tuân" w:date="2023-12-03T16:28:00Z"/>
                <w:rFonts w:ascii="Times New Roman" w:eastAsia="Times New Roman" w:hAnsi="Times New Roman" w:cs="Times New Roman"/>
                <w:color w:val="000000"/>
              </w:rPr>
            </w:pPr>
            <w:del w:id="612" w:author="tăng ngọc tuân" w:date="2023-12-03T16:28:00Z">
              <w:r w:rsidDel="00AB6EC4">
                <w:rPr>
                  <w:rFonts w:ascii="Times New Roman" w:eastAsia="Times New Roman" w:hAnsi="Times New Roman" w:cs="Times New Roman"/>
                  <w:b/>
                  <w:bCs/>
                  <w:color w:val="000000"/>
                </w:rPr>
                <w:delText>Regression test, bugfixing, etc.</w:delText>
              </w:r>
            </w:del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613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42696C24" w14:textId="52587FFC" w:rsidR="00B515EC" w:rsidRPr="005A43A3" w:rsidDel="00AB6EC4" w:rsidRDefault="00B515EC" w:rsidP="00B515EC">
            <w:pPr>
              <w:jc w:val="center"/>
              <w:textAlignment w:val="auto"/>
              <w:rPr>
                <w:del w:id="614" w:author="tăng ngọc tuân" w:date="2023-12-03T16:28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615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5ADE05FC" w14:textId="2832CC60" w:rsidR="00B515EC" w:rsidRPr="005A43A3" w:rsidDel="00AB6EC4" w:rsidRDefault="00B515EC" w:rsidP="00F94CA6">
            <w:pPr>
              <w:jc w:val="center"/>
              <w:textAlignment w:val="auto"/>
              <w:rPr>
                <w:del w:id="616" w:author="tăng ngọc tuân" w:date="2023-12-03T16:28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617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129869D2" w14:textId="3FD752F2" w:rsidR="00B515EC" w:rsidRPr="005A43A3" w:rsidDel="00AB6EC4" w:rsidRDefault="00B515EC" w:rsidP="00F94CA6">
            <w:pPr>
              <w:jc w:val="center"/>
              <w:textAlignment w:val="auto"/>
              <w:rPr>
                <w:del w:id="618" w:author="tăng ngọc tuân" w:date="2023-12-03T16:28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619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7C204586" w14:textId="0AC375FB" w:rsidR="00B515EC" w:rsidRPr="005A43A3" w:rsidDel="00AB6EC4" w:rsidRDefault="00B515EC" w:rsidP="00F94CA6">
            <w:pPr>
              <w:jc w:val="center"/>
              <w:textAlignment w:val="auto"/>
              <w:rPr>
                <w:del w:id="620" w:author="tăng ngọc tuân" w:date="2023-12-03T16:28:00Z"/>
                <w:rFonts w:ascii="Times New Roman" w:eastAsia="Times New Roman" w:hAnsi="Times New Roman" w:cs="Times New Roman"/>
                <w:color w:val="000000" w:themeColor="text1"/>
              </w:rPr>
            </w:pPr>
            <w:del w:id="621" w:author="tăng ngọc tuân" w:date="2023-12-03T16:28:00Z">
              <w:r w:rsidDel="00AB6EC4">
                <w:rPr>
                  <w:rFonts w:ascii="Times New Roman" w:eastAsia="Times New Roman" w:hAnsi="Times New Roman" w:cs="Times New Roman"/>
                  <w:b/>
                  <w:bCs/>
                  <w:color w:val="000000"/>
                </w:rPr>
                <w:delText>??? h</w:delText>
              </w:r>
            </w:del>
          </w:p>
        </w:tc>
      </w:tr>
      <w:tr w:rsidR="00B515EC" w:rsidRPr="005A43A3" w:rsidDel="00AB6EC4" w14:paraId="4A9C1734" w14:textId="31A785EC" w:rsidTr="00B74365">
        <w:trPr>
          <w:trHeight w:val="386"/>
          <w:jc w:val="center"/>
          <w:del w:id="622" w:author="tăng ngọc tuân" w:date="2023-12-03T16:28:00Z"/>
          <w:trPrChange w:id="623" w:author="tăng ngọc tuân" w:date="2023-12-03T16:26:00Z">
            <w:trPr>
              <w:gridBefore w:val="1"/>
              <w:gridAfter w:val="0"/>
              <w:trHeight w:val="386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624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564DF522" w14:textId="21C6CA36" w:rsidR="00B515EC" w:rsidRPr="005A43A3" w:rsidDel="00AB6EC4" w:rsidRDefault="00B515EC" w:rsidP="00F94CA6">
            <w:pPr>
              <w:jc w:val="center"/>
              <w:textAlignment w:val="auto"/>
              <w:rPr>
                <w:del w:id="625" w:author="tăng ngọc tuân" w:date="2023-12-03T16:28:00Z"/>
                <w:rFonts w:ascii="Times New Roman" w:eastAsia="Times New Roman" w:hAnsi="Times New Roman" w:cs="Times New Roman"/>
                <w:color w:val="000000"/>
              </w:rPr>
            </w:pPr>
            <w:del w:id="626" w:author="tăng ngọc tuân" w:date="2023-12-03T16:28:00Z">
              <w:r w:rsidRPr="005A43A3" w:rsidDel="00AB6EC4">
                <w:rPr>
                  <w:rFonts w:ascii="Times New Roman" w:eastAsia="Times New Roman" w:hAnsi="Times New Roman" w:cs="Times New Roman"/>
                  <w:color w:val="000000"/>
                </w:rPr>
                <w:delText>3.</w:delText>
              </w:r>
              <w:r w:rsidDel="00AB6EC4">
                <w:rPr>
                  <w:rFonts w:ascii="Times New Roman" w:eastAsia="Times New Roman" w:hAnsi="Times New Roman" w:cs="Times New Roman"/>
                  <w:color w:val="000000"/>
                </w:rPr>
                <w:delText>2</w:delText>
              </w:r>
              <w:r w:rsidRPr="005A43A3" w:rsidDel="00AB6EC4">
                <w:rPr>
                  <w:rFonts w:ascii="Times New Roman" w:eastAsia="Times New Roman" w:hAnsi="Times New Roman" w:cs="Times New Roman"/>
                  <w:color w:val="000000"/>
                </w:rPr>
                <w:delText>.7.1</w:delText>
              </w:r>
            </w:del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27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7C1F824" w14:textId="093E1DA2" w:rsidR="00B515EC" w:rsidRPr="005A43A3" w:rsidDel="00AB6EC4" w:rsidRDefault="00B515EC" w:rsidP="00F94CA6">
            <w:pPr>
              <w:textAlignment w:val="auto"/>
              <w:rPr>
                <w:del w:id="628" w:author="tăng ngọc tuân" w:date="2023-12-03T16:28:00Z"/>
                <w:rFonts w:ascii="Times New Roman" w:eastAsia="Times New Roman" w:hAnsi="Times New Roman" w:cs="Times New Roman"/>
                <w:color w:val="000000"/>
              </w:rPr>
            </w:pPr>
            <w:del w:id="629" w:author="tăng ngọc tuân" w:date="2023-12-03T16:28:00Z">
              <w:r w:rsidDel="00AB6EC4">
                <w:rPr>
                  <w:rFonts w:ascii="Times New Roman" w:eastAsia="Times New Roman" w:hAnsi="Times New Roman" w:cs="Times New Roman"/>
                  <w:color w:val="000000"/>
                </w:rPr>
                <w:delText xml:space="preserve">Regression test </w:delText>
              </w:r>
            </w:del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630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449D240" w14:textId="2F0374CB" w:rsidR="00B515EC" w:rsidRPr="005A43A3" w:rsidDel="00AB6EC4" w:rsidRDefault="00B515EC" w:rsidP="00B515EC">
            <w:pPr>
              <w:jc w:val="center"/>
              <w:textAlignment w:val="auto"/>
              <w:rPr>
                <w:del w:id="631" w:author="tăng ngọc tuân" w:date="2023-12-03T16:28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32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375927F0" w14:textId="32A45847" w:rsidR="00B515EC" w:rsidRPr="005A43A3" w:rsidDel="00AB6EC4" w:rsidRDefault="00B515EC" w:rsidP="00F94CA6">
            <w:pPr>
              <w:jc w:val="center"/>
              <w:textAlignment w:val="auto"/>
              <w:rPr>
                <w:del w:id="633" w:author="tăng ngọc tuân" w:date="2023-12-03T16:28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34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725DF821" w14:textId="65DB6F09" w:rsidR="00B515EC" w:rsidRPr="005A43A3" w:rsidDel="00AB6EC4" w:rsidRDefault="00B515EC" w:rsidP="00F94CA6">
            <w:pPr>
              <w:jc w:val="center"/>
              <w:textAlignment w:val="auto"/>
              <w:rPr>
                <w:del w:id="635" w:author="tăng ngọc tuân" w:date="2023-12-03T16:28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36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1A04F0F1" w14:textId="5AA61CB1" w:rsidR="00B515EC" w:rsidRPr="005A43A3" w:rsidDel="00AB6EC4" w:rsidRDefault="00B515EC" w:rsidP="00F94CA6">
            <w:pPr>
              <w:jc w:val="center"/>
              <w:textAlignment w:val="auto"/>
              <w:rPr>
                <w:del w:id="637" w:author="tăng ngọc tuân" w:date="2023-12-03T16:28:00Z"/>
                <w:rFonts w:ascii="Times New Roman" w:eastAsia="Times New Roman" w:hAnsi="Times New Roman" w:cs="Times New Roman"/>
                <w:color w:val="000000" w:themeColor="text1"/>
              </w:rPr>
            </w:pPr>
            <w:del w:id="638" w:author="tăng ngọc tuân" w:date="2023-12-03T16:28:00Z">
              <w:r w:rsidDel="00AB6EC4">
                <w:rPr>
                  <w:rFonts w:ascii="Times New Roman" w:eastAsia="Times New Roman" w:hAnsi="Times New Roman" w:cs="Times New Roman"/>
                  <w:color w:val="000000" w:themeColor="text1"/>
                </w:rPr>
                <w:delText>?</w:delText>
              </w:r>
            </w:del>
          </w:p>
        </w:tc>
      </w:tr>
      <w:tr w:rsidR="00B515EC" w:rsidRPr="005A43A3" w:rsidDel="00AB6EC4" w14:paraId="4DCAEE65" w14:textId="438C3CE0" w:rsidTr="00B74365">
        <w:trPr>
          <w:trHeight w:val="386"/>
          <w:jc w:val="center"/>
          <w:del w:id="639" w:author="tăng ngọc tuân" w:date="2023-12-03T16:28:00Z"/>
          <w:trPrChange w:id="640" w:author="tăng ngọc tuân" w:date="2023-12-03T16:26:00Z">
            <w:trPr>
              <w:gridBefore w:val="1"/>
              <w:gridAfter w:val="0"/>
              <w:trHeight w:val="386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641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46D7CF41" w14:textId="63DA7774" w:rsidR="00B515EC" w:rsidRPr="005A43A3" w:rsidDel="00AB6EC4" w:rsidRDefault="00B515EC" w:rsidP="00F94CA6">
            <w:pPr>
              <w:jc w:val="center"/>
              <w:textAlignment w:val="auto"/>
              <w:rPr>
                <w:del w:id="642" w:author="tăng ngọc tuân" w:date="2023-12-03T16:28:00Z"/>
                <w:rFonts w:ascii="Times New Roman" w:eastAsia="Times New Roman" w:hAnsi="Times New Roman" w:cs="Times New Roman"/>
                <w:color w:val="000000"/>
              </w:rPr>
            </w:pPr>
            <w:del w:id="643" w:author="tăng ngọc tuân" w:date="2023-12-03T16:28:00Z">
              <w:r w:rsidRPr="005A43A3" w:rsidDel="00AB6EC4">
                <w:rPr>
                  <w:rFonts w:ascii="Times New Roman" w:eastAsia="Times New Roman" w:hAnsi="Times New Roman" w:cs="Times New Roman"/>
                  <w:color w:val="000000"/>
                </w:rPr>
                <w:delText>3.</w:delText>
              </w:r>
              <w:r w:rsidDel="00AB6EC4">
                <w:rPr>
                  <w:rFonts w:ascii="Times New Roman" w:eastAsia="Times New Roman" w:hAnsi="Times New Roman" w:cs="Times New Roman"/>
                  <w:color w:val="000000"/>
                </w:rPr>
                <w:delText>2</w:delText>
              </w:r>
              <w:r w:rsidRPr="005A43A3" w:rsidDel="00AB6EC4">
                <w:rPr>
                  <w:rFonts w:ascii="Times New Roman" w:eastAsia="Times New Roman" w:hAnsi="Times New Roman" w:cs="Times New Roman"/>
                  <w:color w:val="000000"/>
                </w:rPr>
                <w:delText>.7.2</w:delText>
              </w:r>
            </w:del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44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6036D0BF" w14:textId="6EADC62F" w:rsidR="00B515EC" w:rsidRPr="005A43A3" w:rsidDel="00AB6EC4" w:rsidRDefault="00B515EC" w:rsidP="00F94CA6">
            <w:pPr>
              <w:textAlignment w:val="auto"/>
              <w:rPr>
                <w:del w:id="645" w:author="tăng ngọc tuân" w:date="2023-12-03T16:28:00Z"/>
                <w:rFonts w:ascii="Times New Roman" w:eastAsia="Times New Roman" w:hAnsi="Times New Roman" w:cs="Times New Roman"/>
                <w:color w:val="000000"/>
              </w:rPr>
            </w:pPr>
            <w:del w:id="646" w:author="tăng ngọc tuân" w:date="2023-12-03T16:28:00Z">
              <w:r w:rsidDel="00AB6EC4">
                <w:rPr>
                  <w:rFonts w:ascii="Times New Roman" w:eastAsia="Times New Roman" w:hAnsi="Times New Roman" w:cs="Times New Roman"/>
                  <w:color w:val="000000"/>
                </w:rPr>
                <w:delText>Bug fixing</w:delText>
              </w:r>
            </w:del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647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12B87FB" w14:textId="1B98F442" w:rsidR="00B515EC" w:rsidRPr="005A43A3" w:rsidDel="00AB6EC4" w:rsidRDefault="00B515EC" w:rsidP="00B515EC">
            <w:pPr>
              <w:jc w:val="center"/>
              <w:textAlignment w:val="auto"/>
              <w:rPr>
                <w:del w:id="648" w:author="tăng ngọc tuân" w:date="2023-12-03T16:28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49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31F30AF3" w14:textId="55DF5321" w:rsidR="00B515EC" w:rsidRPr="005A43A3" w:rsidDel="00AB6EC4" w:rsidRDefault="00B515EC" w:rsidP="00F94CA6">
            <w:pPr>
              <w:jc w:val="center"/>
              <w:textAlignment w:val="auto"/>
              <w:rPr>
                <w:del w:id="650" w:author="tăng ngọc tuân" w:date="2023-12-03T16:28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51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53F7E4C4" w14:textId="7384F9F1" w:rsidR="00B515EC" w:rsidRPr="005A43A3" w:rsidDel="00AB6EC4" w:rsidRDefault="00B515EC" w:rsidP="00F94CA6">
            <w:pPr>
              <w:jc w:val="center"/>
              <w:textAlignment w:val="auto"/>
              <w:rPr>
                <w:del w:id="652" w:author="tăng ngọc tuân" w:date="2023-12-03T16:28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53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681020E5" w14:textId="6CCB0503" w:rsidR="00B515EC" w:rsidRPr="005A43A3" w:rsidDel="00AB6EC4" w:rsidRDefault="00B515EC" w:rsidP="00F94CA6">
            <w:pPr>
              <w:jc w:val="center"/>
              <w:textAlignment w:val="auto"/>
              <w:rPr>
                <w:del w:id="654" w:author="tăng ngọc tuân" w:date="2023-12-03T16:28:00Z"/>
                <w:rFonts w:ascii="Times New Roman" w:eastAsia="Times New Roman" w:hAnsi="Times New Roman" w:cs="Times New Roman"/>
                <w:color w:val="000000" w:themeColor="text1"/>
              </w:rPr>
            </w:pPr>
            <w:del w:id="655" w:author="tăng ngọc tuân" w:date="2023-12-03T16:28:00Z">
              <w:r w:rsidDel="00AB6EC4">
                <w:rPr>
                  <w:rFonts w:ascii="Times New Roman" w:eastAsia="Times New Roman" w:hAnsi="Times New Roman" w:cs="Times New Roman"/>
                  <w:color w:val="000000" w:themeColor="text1"/>
                </w:rPr>
                <w:delText>?</w:delText>
              </w:r>
            </w:del>
          </w:p>
        </w:tc>
      </w:tr>
      <w:tr w:rsidR="00B515EC" w:rsidRPr="005A43A3" w:rsidDel="00AB6EC4" w14:paraId="7F4E7C93" w14:textId="3AD3A76C" w:rsidTr="00B74365">
        <w:trPr>
          <w:trHeight w:val="386"/>
          <w:jc w:val="center"/>
          <w:del w:id="656" w:author="tăng ngọc tuân" w:date="2023-12-03T16:28:00Z"/>
          <w:trPrChange w:id="657" w:author="tăng ngọc tuân" w:date="2023-12-03T16:26:00Z">
            <w:trPr>
              <w:gridBefore w:val="1"/>
              <w:gridAfter w:val="0"/>
              <w:trHeight w:val="386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tcPrChange w:id="658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bottom"/>
              </w:tcPr>
            </w:tcPrChange>
          </w:tcPr>
          <w:p w14:paraId="52426262" w14:textId="76082FB8" w:rsidR="00B515EC" w:rsidRPr="005A43A3" w:rsidDel="00AB6EC4" w:rsidRDefault="00B515EC" w:rsidP="00F94CA6">
            <w:pPr>
              <w:jc w:val="center"/>
              <w:textAlignment w:val="auto"/>
              <w:rPr>
                <w:del w:id="659" w:author="tăng ngọc tuân" w:date="2023-12-03T16:28:00Z"/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60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57C53B1E" w14:textId="44932524" w:rsidR="00B515EC" w:rsidRPr="005A43A3" w:rsidDel="00AB6EC4" w:rsidRDefault="00B515EC" w:rsidP="00F94CA6">
            <w:pPr>
              <w:textAlignment w:val="auto"/>
              <w:rPr>
                <w:del w:id="661" w:author="tăng ngọc tuân" w:date="2023-12-03T16:28:00Z"/>
                <w:rFonts w:ascii="Times New Roman" w:eastAsia="Times New Roman" w:hAnsi="Times New Roman" w:cs="Times New Roman"/>
                <w:color w:val="000000"/>
              </w:rPr>
            </w:pPr>
            <w:del w:id="662" w:author="tăng ngọc tuân" w:date="2023-12-03T16:28:00Z">
              <w:r w:rsidDel="00AB6EC4">
                <w:rPr>
                  <w:rFonts w:ascii="Times New Roman" w:eastAsia="Times New Roman" w:hAnsi="Times New Roman" w:cs="Times New Roman"/>
                  <w:color w:val="000000"/>
                </w:rPr>
                <w:delText>…</w:delText>
              </w:r>
            </w:del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663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D641A34" w14:textId="5C04B323" w:rsidR="00B515EC" w:rsidRPr="005A43A3" w:rsidDel="00AB6EC4" w:rsidRDefault="00B515EC" w:rsidP="00B515EC">
            <w:pPr>
              <w:jc w:val="center"/>
              <w:textAlignment w:val="auto"/>
              <w:rPr>
                <w:del w:id="664" w:author="tăng ngọc tuân" w:date="2023-12-03T16:28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665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4479DA52" w14:textId="3B59367C" w:rsidR="00B515EC" w:rsidRPr="005A43A3" w:rsidDel="00AB6EC4" w:rsidRDefault="00B515EC" w:rsidP="00F94CA6">
            <w:pPr>
              <w:jc w:val="center"/>
              <w:textAlignment w:val="auto"/>
              <w:rPr>
                <w:del w:id="666" w:author="tăng ngọc tuân" w:date="2023-12-03T16:28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667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11B94F43" w14:textId="688BF4AF" w:rsidR="00B515EC" w:rsidRPr="005A43A3" w:rsidDel="00AB6EC4" w:rsidRDefault="00B515EC" w:rsidP="00F94CA6">
            <w:pPr>
              <w:jc w:val="center"/>
              <w:textAlignment w:val="auto"/>
              <w:rPr>
                <w:del w:id="668" w:author="tăng ngọc tuân" w:date="2023-12-03T16:28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669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0D227E28" w14:textId="5C36BBE8" w:rsidR="00B515EC" w:rsidRPr="005A43A3" w:rsidDel="00AB6EC4" w:rsidRDefault="00B515EC" w:rsidP="00F94CA6">
            <w:pPr>
              <w:jc w:val="center"/>
              <w:textAlignment w:val="auto"/>
              <w:rPr>
                <w:del w:id="670" w:author="tăng ngọc tuân" w:date="2023-12-03T16:28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515EC" w:rsidRPr="005A43A3" w:rsidDel="00AB6EC4" w14:paraId="5D27138B" w14:textId="66D849D4" w:rsidTr="00B74365">
        <w:trPr>
          <w:trHeight w:val="386"/>
          <w:jc w:val="center"/>
          <w:del w:id="671" w:author="tăng ngọc tuân" w:date="2023-12-03T16:28:00Z"/>
          <w:trPrChange w:id="672" w:author="tăng ngọc tuân" w:date="2023-12-03T16:26:00Z">
            <w:trPr>
              <w:gridBefore w:val="1"/>
              <w:gridAfter w:val="0"/>
              <w:trHeight w:val="386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tcPrChange w:id="673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bottom"/>
              </w:tcPr>
            </w:tcPrChange>
          </w:tcPr>
          <w:p w14:paraId="62A8A917" w14:textId="64CAA28A" w:rsidR="00B515EC" w:rsidRPr="005A43A3" w:rsidDel="00AB6EC4" w:rsidRDefault="00B515EC" w:rsidP="00F94CA6">
            <w:pPr>
              <w:jc w:val="center"/>
              <w:textAlignment w:val="auto"/>
              <w:rPr>
                <w:del w:id="674" w:author="tăng ngọc tuân" w:date="2023-12-03T16:28:00Z"/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75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7B6BBED4" w14:textId="4CCA6CD6" w:rsidR="00B515EC" w:rsidRPr="005A43A3" w:rsidDel="00AB6EC4" w:rsidRDefault="00B515EC" w:rsidP="00F94CA6">
            <w:pPr>
              <w:textAlignment w:val="auto"/>
              <w:rPr>
                <w:del w:id="676" w:author="tăng ngọc tuân" w:date="2023-12-03T16:28:00Z"/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677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1AB628B" w14:textId="0CBE2C61" w:rsidR="00B515EC" w:rsidRPr="005A43A3" w:rsidDel="00AB6EC4" w:rsidRDefault="00B515EC" w:rsidP="00B515EC">
            <w:pPr>
              <w:jc w:val="center"/>
              <w:textAlignment w:val="auto"/>
              <w:rPr>
                <w:del w:id="678" w:author="tăng ngọc tuân" w:date="2023-12-03T16:28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679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6F84C54C" w14:textId="76B94885" w:rsidR="00B515EC" w:rsidRPr="005A43A3" w:rsidDel="00AB6EC4" w:rsidRDefault="00B515EC" w:rsidP="00F94CA6">
            <w:pPr>
              <w:jc w:val="center"/>
              <w:textAlignment w:val="auto"/>
              <w:rPr>
                <w:del w:id="680" w:author="tăng ngọc tuân" w:date="2023-12-03T16:28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681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5391DF3B" w14:textId="3D201ADD" w:rsidR="00B515EC" w:rsidRPr="005A43A3" w:rsidDel="00AB6EC4" w:rsidRDefault="00B515EC" w:rsidP="00F94CA6">
            <w:pPr>
              <w:jc w:val="center"/>
              <w:textAlignment w:val="auto"/>
              <w:rPr>
                <w:del w:id="682" w:author="tăng ngọc tuân" w:date="2023-12-03T16:28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683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1E2DC68F" w14:textId="13B37691" w:rsidR="00B515EC" w:rsidRPr="005A43A3" w:rsidDel="00AB6EC4" w:rsidRDefault="00B515EC" w:rsidP="00F94CA6">
            <w:pPr>
              <w:jc w:val="center"/>
              <w:textAlignment w:val="auto"/>
              <w:rPr>
                <w:del w:id="684" w:author="tăng ngọc tuân" w:date="2023-12-03T16:28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515EC" w:rsidRPr="005A43A3" w:rsidDel="00AB6EC4" w14:paraId="2EDCF05A" w14:textId="4814D531" w:rsidTr="00B74365">
        <w:trPr>
          <w:trHeight w:val="386"/>
          <w:jc w:val="center"/>
          <w:del w:id="685" w:author="tăng ngọc tuân" w:date="2023-12-03T16:28:00Z"/>
          <w:trPrChange w:id="686" w:author="tăng ngọc tuân" w:date="2023-12-03T16:26:00Z">
            <w:trPr>
              <w:gridBefore w:val="1"/>
              <w:gridAfter w:val="0"/>
              <w:trHeight w:val="386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tcPrChange w:id="687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bottom"/>
              </w:tcPr>
            </w:tcPrChange>
          </w:tcPr>
          <w:p w14:paraId="65348D87" w14:textId="129529DA" w:rsidR="00B515EC" w:rsidRPr="005A43A3" w:rsidDel="00AB6EC4" w:rsidRDefault="00B515EC" w:rsidP="00F94CA6">
            <w:pPr>
              <w:textAlignment w:val="auto"/>
              <w:rPr>
                <w:del w:id="688" w:author="tăng ngọc tuân" w:date="2023-12-03T16:28:00Z"/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89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2C266E67" w14:textId="7F734FE1" w:rsidR="00B515EC" w:rsidRPr="005A43A3" w:rsidDel="00AB6EC4" w:rsidRDefault="00B515EC" w:rsidP="00F94CA6">
            <w:pPr>
              <w:textAlignment w:val="auto"/>
              <w:rPr>
                <w:del w:id="690" w:author="tăng ngọc tuân" w:date="2023-12-03T16:28:00Z"/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691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3C770FA" w14:textId="05CC7A14" w:rsidR="00B515EC" w:rsidRPr="005A43A3" w:rsidDel="00AB6EC4" w:rsidRDefault="00B515EC" w:rsidP="00B515EC">
            <w:pPr>
              <w:jc w:val="center"/>
              <w:textAlignment w:val="auto"/>
              <w:rPr>
                <w:del w:id="692" w:author="tăng ngọc tuân" w:date="2023-12-03T16:28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693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596630A5" w14:textId="1074172D" w:rsidR="00B515EC" w:rsidRPr="005A43A3" w:rsidDel="00AB6EC4" w:rsidRDefault="00B515EC" w:rsidP="00F94CA6">
            <w:pPr>
              <w:jc w:val="center"/>
              <w:textAlignment w:val="auto"/>
              <w:rPr>
                <w:del w:id="694" w:author="tăng ngọc tuân" w:date="2023-12-03T16:28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695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406511DE" w14:textId="50A9DEE1" w:rsidR="00B515EC" w:rsidRPr="005A43A3" w:rsidDel="00AB6EC4" w:rsidRDefault="00B515EC" w:rsidP="00F94CA6">
            <w:pPr>
              <w:jc w:val="center"/>
              <w:textAlignment w:val="auto"/>
              <w:rPr>
                <w:del w:id="696" w:author="tăng ngọc tuân" w:date="2023-12-03T16:28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697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006B4905" w14:textId="1FD84D29" w:rsidR="00B515EC" w:rsidRPr="005A43A3" w:rsidDel="00AB6EC4" w:rsidRDefault="00B515EC" w:rsidP="00F94CA6">
            <w:pPr>
              <w:jc w:val="center"/>
              <w:textAlignment w:val="auto"/>
              <w:rPr>
                <w:del w:id="698" w:author="tăng ngọc tuân" w:date="2023-12-03T16:28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515EC" w:rsidRPr="005A43A3" w:rsidDel="00AB6EC4" w14:paraId="38E07344" w14:textId="0AE3FE27" w:rsidTr="00B74365">
        <w:trPr>
          <w:trHeight w:val="386"/>
          <w:jc w:val="center"/>
          <w:del w:id="699" w:author="tăng ngọc tuân" w:date="2023-12-03T16:28:00Z"/>
          <w:trPrChange w:id="700" w:author="tăng ngọc tuân" w:date="2023-12-03T16:26:00Z">
            <w:trPr>
              <w:gridBefore w:val="1"/>
              <w:gridAfter w:val="0"/>
              <w:trHeight w:val="386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tcPrChange w:id="701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bottom"/>
              </w:tcPr>
            </w:tcPrChange>
          </w:tcPr>
          <w:p w14:paraId="6775848B" w14:textId="62439496" w:rsidR="00B515EC" w:rsidRPr="005A43A3" w:rsidDel="00AB6EC4" w:rsidRDefault="00B515EC" w:rsidP="00F94CA6">
            <w:pPr>
              <w:jc w:val="center"/>
              <w:textAlignment w:val="auto"/>
              <w:rPr>
                <w:del w:id="702" w:author="tăng ngọc tuân" w:date="2023-12-03T16:28:00Z"/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03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226ABF7C" w14:textId="55A82BE3" w:rsidR="00B515EC" w:rsidRPr="005A43A3" w:rsidDel="00AB6EC4" w:rsidRDefault="00B515EC" w:rsidP="00F94CA6">
            <w:pPr>
              <w:textAlignment w:val="auto"/>
              <w:rPr>
                <w:del w:id="704" w:author="tăng ngọc tuân" w:date="2023-12-03T16:28:00Z"/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705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BF2A9C8" w14:textId="2FA884CC" w:rsidR="00B515EC" w:rsidRPr="005A43A3" w:rsidDel="00AB6EC4" w:rsidRDefault="00B515EC" w:rsidP="00B515EC">
            <w:pPr>
              <w:jc w:val="center"/>
              <w:textAlignment w:val="auto"/>
              <w:rPr>
                <w:del w:id="706" w:author="tăng ngọc tuân" w:date="2023-12-03T16:28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707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7440BC9A" w14:textId="6EFB5E13" w:rsidR="00B515EC" w:rsidRPr="005A43A3" w:rsidDel="00AB6EC4" w:rsidRDefault="00B515EC" w:rsidP="00F94CA6">
            <w:pPr>
              <w:jc w:val="center"/>
              <w:textAlignment w:val="auto"/>
              <w:rPr>
                <w:del w:id="708" w:author="tăng ngọc tuân" w:date="2023-12-03T16:28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709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729067DD" w14:textId="3C54E22F" w:rsidR="00B515EC" w:rsidRPr="005A43A3" w:rsidDel="00AB6EC4" w:rsidRDefault="00B515EC" w:rsidP="00F94CA6">
            <w:pPr>
              <w:jc w:val="center"/>
              <w:textAlignment w:val="auto"/>
              <w:rPr>
                <w:del w:id="710" w:author="tăng ngọc tuân" w:date="2023-12-03T16:28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711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28ED764F" w14:textId="1F75F27A" w:rsidR="00B515EC" w:rsidRPr="005A43A3" w:rsidDel="00AB6EC4" w:rsidRDefault="00B515EC" w:rsidP="00F94CA6">
            <w:pPr>
              <w:jc w:val="center"/>
              <w:textAlignment w:val="auto"/>
              <w:rPr>
                <w:del w:id="712" w:author="tăng ngọc tuân" w:date="2023-12-03T16:28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515EC" w:rsidRPr="005A43A3" w:rsidDel="00AB6EC4" w14:paraId="13279770" w14:textId="308D2E81" w:rsidTr="00B74365">
        <w:trPr>
          <w:trHeight w:val="315"/>
          <w:jc w:val="center"/>
          <w:del w:id="713" w:author="tăng ngọc tuân" w:date="2023-12-03T16:28:00Z"/>
          <w:trPrChange w:id="714" w:author="tăng ngọc tuân" w:date="2023-12-03T16:26:00Z">
            <w:trPr>
              <w:gridBefore w:val="1"/>
              <w:gridAfter w:val="0"/>
              <w:trHeight w:val="315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  <w:tcPrChange w:id="715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7E6E6"/>
                <w:vAlign w:val="center"/>
                <w:hideMark/>
              </w:tcPr>
            </w:tcPrChange>
          </w:tcPr>
          <w:p w14:paraId="1CCAED54" w14:textId="12040484" w:rsidR="00B515EC" w:rsidRPr="005A43A3" w:rsidDel="00AB6EC4" w:rsidRDefault="00B515EC" w:rsidP="00F94CA6">
            <w:pPr>
              <w:jc w:val="center"/>
              <w:textAlignment w:val="auto"/>
              <w:rPr>
                <w:del w:id="716" w:author="tăng ngọc tuân" w:date="2023-12-03T16:28:00Z"/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del w:id="717" w:author="tăng ngọc tuân" w:date="2023-12-03T16:28:00Z">
              <w:r w:rsidRPr="005A43A3" w:rsidDel="00AB6EC4">
                <w:rPr>
                  <w:rFonts w:ascii="Times New Roman" w:eastAsia="Times New Roman" w:hAnsi="Times New Roman" w:cs="Times New Roman"/>
                  <w:b/>
                  <w:bCs/>
                  <w:color w:val="000000"/>
                </w:rPr>
                <w:delText>3.2.8</w:delText>
              </w:r>
            </w:del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  <w:tcPrChange w:id="718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7E6E6"/>
                <w:vAlign w:val="center"/>
                <w:hideMark/>
              </w:tcPr>
            </w:tcPrChange>
          </w:tcPr>
          <w:p w14:paraId="2FFF69E3" w14:textId="5F89692B" w:rsidR="00B515EC" w:rsidRPr="005A43A3" w:rsidDel="00AB6EC4" w:rsidRDefault="00B515EC" w:rsidP="00F94CA6">
            <w:pPr>
              <w:textAlignment w:val="auto"/>
              <w:rPr>
                <w:del w:id="719" w:author="tăng ngọc tuân" w:date="2023-12-03T16:28:00Z"/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del w:id="720" w:author="tăng ngọc tuân" w:date="2023-12-03T16:28:00Z">
              <w:r w:rsidRPr="005A43A3" w:rsidDel="00AB6EC4">
                <w:rPr>
                  <w:rFonts w:ascii="Times New Roman" w:eastAsia="Times New Roman" w:hAnsi="Times New Roman" w:cs="Times New Roman"/>
                  <w:b/>
                  <w:bCs/>
                  <w:color w:val="000000"/>
                </w:rPr>
                <w:delText>Release Sprint 2</w:delText>
              </w:r>
            </w:del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tcPrChange w:id="721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7E6E6"/>
                <w:vAlign w:val="center"/>
              </w:tcPr>
            </w:tcPrChange>
          </w:tcPr>
          <w:p w14:paraId="0043418F" w14:textId="35947375" w:rsidR="00B515EC" w:rsidRPr="005A43A3" w:rsidDel="00AB6EC4" w:rsidRDefault="00B515EC" w:rsidP="00B515EC">
            <w:pPr>
              <w:jc w:val="center"/>
              <w:textAlignment w:val="auto"/>
              <w:rPr>
                <w:del w:id="722" w:author="tăng ngọc tuân" w:date="2023-12-03T16:28:00Z"/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tcPrChange w:id="723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7E6E6"/>
                <w:vAlign w:val="center"/>
              </w:tcPr>
            </w:tcPrChange>
          </w:tcPr>
          <w:p w14:paraId="748DF00B" w14:textId="1B1E2B5E" w:rsidR="00B515EC" w:rsidRPr="005A43A3" w:rsidDel="00AB6EC4" w:rsidRDefault="00B515EC" w:rsidP="00F94CA6">
            <w:pPr>
              <w:jc w:val="center"/>
              <w:textAlignment w:val="auto"/>
              <w:rPr>
                <w:del w:id="724" w:author="tăng ngọc tuân" w:date="2023-12-03T16:28:00Z"/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tcPrChange w:id="725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7E6E6"/>
                <w:vAlign w:val="center"/>
              </w:tcPr>
            </w:tcPrChange>
          </w:tcPr>
          <w:p w14:paraId="043EDA40" w14:textId="6F728325" w:rsidR="00B515EC" w:rsidRPr="005A43A3" w:rsidDel="00AB6EC4" w:rsidRDefault="00B515EC" w:rsidP="00F94CA6">
            <w:pPr>
              <w:jc w:val="center"/>
              <w:textAlignment w:val="auto"/>
              <w:rPr>
                <w:del w:id="726" w:author="tăng ngọc tuân" w:date="2023-12-03T16:28:00Z"/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tcPrChange w:id="727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7E6E6"/>
                <w:vAlign w:val="center"/>
              </w:tcPr>
            </w:tcPrChange>
          </w:tcPr>
          <w:p w14:paraId="7A476D4A" w14:textId="7AA53FCA" w:rsidR="00B515EC" w:rsidRPr="005A43A3" w:rsidDel="00AB6EC4" w:rsidRDefault="00B515EC" w:rsidP="00F94CA6">
            <w:pPr>
              <w:jc w:val="center"/>
              <w:textAlignment w:val="auto"/>
              <w:rPr>
                <w:del w:id="728" w:author="tăng ngọc tuân" w:date="2023-12-03T16:28:00Z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del w:id="729" w:author="tăng ngọc tuân" w:date="2023-12-03T16:28:00Z">
              <w:r w:rsidDel="00AB6EC4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</w:rPr>
                <w:delText>?? h</w:delText>
              </w:r>
            </w:del>
          </w:p>
        </w:tc>
      </w:tr>
      <w:tr w:rsidR="00B515EC" w:rsidRPr="005A43A3" w:rsidDel="00AB6EC4" w14:paraId="5254F8EE" w14:textId="09A41B13" w:rsidTr="00B74365">
        <w:trPr>
          <w:trHeight w:val="315"/>
          <w:jc w:val="center"/>
          <w:del w:id="730" w:author="tăng ngọc tuân" w:date="2023-12-03T16:28:00Z"/>
          <w:trPrChange w:id="731" w:author="tăng ngọc tuân" w:date="2023-12-03T16:26:00Z">
            <w:trPr>
              <w:gridBefore w:val="1"/>
              <w:gridAfter w:val="0"/>
              <w:trHeight w:val="315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732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70E97176" w14:textId="694A95C0" w:rsidR="00B515EC" w:rsidRPr="005A43A3" w:rsidDel="00AB6EC4" w:rsidRDefault="00B515EC" w:rsidP="00F94CA6">
            <w:pPr>
              <w:jc w:val="center"/>
              <w:textAlignment w:val="auto"/>
              <w:rPr>
                <w:del w:id="733" w:author="tăng ngọc tuân" w:date="2023-12-03T16:28:00Z"/>
                <w:rFonts w:ascii="Times New Roman" w:eastAsia="Times New Roman" w:hAnsi="Times New Roman" w:cs="Times New Roman"/>
                <w:color w:val="000000"/>
              </w:rPr>
            </w:pPr>
            <w:del w:id="734" w:author="tăng ngọc tuân" w:date="2023-12-03T16:28:00Z">
              <w:r w:rsidDel="00AB6EC4">
                <w:rPr>
                  <w:rFonts w:ascii="Times New Roman" w:eastAsia="Times New Roman" w:hAnsi="Times New Roman" w:cs="Times New Roman"/>
                  <w:color w:val="000000"/>
                </w:rPr>
                <w:delText>3.2.8.1</w:delText>
              </w:r>
            </w:del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735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46B2AA89" w14:textId="0EE1E1B8" w:rsidR="00B515EC" w:rsidRPr="005A43A3" w:rsidDel="00AB6EC4" w:rsidRDefault="00B515EC" w:rsidP="00F94CA6">
            <w:pPr>
              <w:textAlignment w:val="auto"/>
              <w:rPr>
                <w:del w:id="736" w:author="tăng ngọc tuân" w:date="2023-12-03T16:28:00Z"/>
                <w:rFonts w:ascii="Times New Roman" w:eastAsia="Times New Roman" w:hAnsi="Times New Roman" w:cs="Times New Roman"/>
                <w:color w:val="000000"/>
              </w:rPr>
            </w:pPr>
            <w:del w:id="737" w:author="tăng ngọc tuân" w:date="2023-12-03T16:28:00Z">
              <w:r w:rsidDel="00AB6EC4">
                <w:rPr>
                  <w:rFonts w:ascii="Times New Roman" w:eastAsia="Times New Roman" w:hAnsi="Times New Roman" w:cs="Times New Roman"/>
                  <w:color w:val="000000"/>
                </w:rPr>
                <w:delText>Sprint 2 Review Meeting</w:delText>
              </w:r>
            </w:del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738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631A22EC" w14:textId="0A9D0439" w:rsidR="00B515EC" w:rsidRPr="005A43A3" w:rsidDel="00AB6EC4" w:rsidRDefault="00B515EC" w:rsidP="00B515EC">
            <w:pPr>
              <w:jc w:val="center"/>
              <w:textAlignment w:val="auto"/>
              <w:rPr>
                <w:del w:id="739" w:author="tăng ngọc tuân" w:date="2023-12-03T16:28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740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4F452E8C" w14:textId="44B7B0E9" w:rsidR="00B515EC" w:rsidRPr="005A43A3" w:rsidDel="00AB6EC4" w:rsidRDefault="00B515EC" w:rsidP="00F94CA6">
            <w:pPr>
              <w:jc w:val="center"/>
              <w:textAlignment w:val="auto"/>
              <w:rPr>
                <w:del w:id="741" w:author="tăng ngọc tuân" w:date="2023-12-03T16:28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742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2C179677" w14:textId="560AA8F2" w:rsidR="00B515EC" w:rsidRPr="005A43A3" w:rsidDel="00AB6EC4" w:rsidRDefault="00B515EC" w:rsidP="00F94CA6">
            <w:pPr>
              <w:jc w:val="center"/>
              <w:textAlignment w:val="auto"/>
              <w:rPr>
                <w:del w:id="743" w:author="tăng ngọc tuân" w:date="2023-12-03T16:28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744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1FF41266" w14:textId="72001EA2" w:rsidR="00B515EC" w:rsidRPr="005A43A3" w:rsidDel="00AB6EC4" w:rsidRDefault="00B515EC" w:rsidP="00F94CA6">
            <w:pPr>
              <w:jc w:val="center"/>
              <w:textAlignment w:val="auto"/>
              <w:rPr>
                <w:del w:id="745" w:author="tăng ngọc tuân" w:date="2023-12-03T16:28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515EC" w:rsidRPr="005A43A3" w:rsidDel="00AB6EC4" w14:paraId="1EFE2794" w14:textId="33DDE721" w:rsidTr="00B74365">
        <w:trPr>
          <w:trHeight w:val="315"/>
          <w:jc w:val="center"/>
          <w:del w:id="746" w:author="tăng ngọc tuân" w:date="2023-12-03T16:28:00Z"/>
          <w:trPrChange w:id="747" w:author="tăng ngọc tuân" w:date="2023-12-03T16:26:00Z">
            <w:trPr>
              <w:gridBefore w:val="1"/>
              <w:gridAfter w:val="0"/>
              <w:trHeight w:val="315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748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3EEFC7C2" w14:textId="1E70DCFB" w:rsidR="00B515EC" w:rsidRPr="005A43A3" w:rsidDel="00AB6EC4" w:rsidRDefault="00B515EC" w:rsidP="00F94CA6">
            <w:pPr>
              <w:jc w:val="center"/>
              <w:textAlignment w:val="auto"/>
              <w:rPr>
                <w:del w:id="749" w:author="tăng ngọc tuân" w:date="2023-12-03T16:28:00Z"/>
                <w:rFonts w:ascii="Times New Roman" w:eastAsia="Times New Roman" w:hAnsi="Times New Roman" w:cs="Times New Roman"/>
                <w:color w:val="000000"/>
              </w:rPr>
            </w:pPr>
            <w:del w:id="750" w:author="tăng ngọc tuân" w:date="2023-12-03T16:28:00Z">
              <w:r w:rsidDel="00AB6EC4">
                <w:rPr>
                  <w:rFonts w:ascii="Times New Roman" w:eastAsia="Times New Roman" w:hAnsi="Times New Roman" w:cs="Times New Roman"/>
                  <w:color w:val="000000"/>
                </w:rPr>
                <w:delText>3.2.8.2</w:delText>
              </w:r>
            </w:del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751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0FCF26D6" w14:textId="52C5E083" w:rsidR="00B515EC" w:rsidDel="00AB6EC4" w:rsidRDefault="00B515EC" w:rsidP="00F94CA6">
            <w:pPr>
              <w:textAlignment w:val="auto"/>
              <w:rPr>
                <w:del w:id="752" w:author="tăng ngọc tuân" w:date="2023-12-03T16:28:00Z"/>
                <w:rFonts w:ascii="Times New Roman" w:eastAsia="Times New Roman" w:hAnsi="Times New Roman" w:cs="Times New Roman"/>
                <w:color w:val="000000"/>
              </w:rPr>
            </w:pPr>
            <w:del w:id="753" w:author="tăng ngọc tuân" w:date="2023-12-03T16:28:00Z">
              <w:r w:rsidDel="00AB6EC4">
                <w:rPr>
                  <w:rFonts w:ascii="Times New Roman" w:eastAsia="Times New Roman" w:hAnsi="Times New Roman" w:cs="Times New Roman"/>
                  <w:color w:val="000000"/>
                </w:rPr>
                <w:delText>Sprint 2 Retrospective</w:delText>
              </w:r>
            </w:del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754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20DC131F" w14:textId="0C42E4B9" w:rsidR="00B515EC" w:rsidRPr="005A43A3" w:rsidDel="00AB6EC4" w:rsidRDefault="00B515EC" w:rsidP="00B515EC">
            <w:pPr>
              <w:jc w:val="center"/>
              <w:textAlignment w:val="auto"/>
              <w:rPr>
                <w:del w:id="755" w:author="tăng ngọc tuân" w:date="2023-12-03T16:28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756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19118C8D" w14:textId="7D4D4C98" w:rsidR="00B515EC" w:rsidRPr="005A43A3" w:rsidDel="00AB6EC4" w:rsidRDefault="00B515EC" w:rsidP="00F94CA6">
            <w:pPr>
              <w:jc w:val="center"/>
              <w:textAlignment w:val="auto"/>
              <w:rPr>
                <w:del w:id="757" w:author="tăng ngọc tuân" w:date="2023-12-03T16:28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758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5149C886" w14:textId="198056B0" w:rsidR="00B515EC" w:rsidRPr="005A43A3" w:rsidDel="00AB6EC4" w:rsidRDefault="00B515EC" w:rsidP="00F94CA6">
            <w:pPr>
              <w:jc w:val="center"/>
              <w:textAlignment w:val="auto"/>
              <w:rPr>
                <w:del w:id="759" w:author="tăng ngọc tuân" w:date="2023-12-03T16:28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760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169EAB94" w14:textId="6B8A4DF7" w:rsidR="00B515EC" w:rsidRPr="005A43A3" w:rsidDel="00AB6EC4" w:rsidRDefault="00B515EC" w:rsidP="00F94CA6">
            <w:pPr>
              <w:jc w:val="center"/>
              <w:textAlignment w:val="auto"/>
              <w:rPr>
                <w:del w:id="761" w:author="tăng ngọc tuân" w:date="2023-12-03T16:28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515EC" w:rsidRPr="005A43A3" w14:paraId="4E73FC45" w14:textId="77777777" w:rsidTr="00B74365">
        <w:trPr>
          <w:trHeight w:val="467"/>
          <w:jc w:val="center"/>
          <w:trPrChange w:id="762" w:author="tăng ngọc tuân" w:date="2023-12-03T16:26:00Z">
            <w:trPr>
              <w:gridBefore w:val="1"/>
              <w:gridAfter w:val="0"/>
              <w:trHeight w:val="467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/>
            <w:vAlign w:val="center"/>
            <w:hideMark/>
            <w:tcPrChange w:id="763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7D31"/>
                <w:vAlign w:val="center"/>
                <w:hideMark/>
              </w:tcPr>
            </w:tcPrChange>
          </w:tcPr>
          <w:p w14:paraId="26E9C3F5" w14:textId="6F450B40" w:rsidR="00B515EC" w:rsidRPr="00227FA0" w:rsidRDefault="00B515EC" w:rsidP="00F94CA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27FA0">
              <w:rPr>
                <w:rFonts w:ascii="Times New Roman" w:hAnsi="Times New Roman" w:cs="Times New Roman"/>
                <w:b/>
                <w:bCs/>
                <w:color w:val="000000"/>
              </w:rPr>
              <w:t>3.3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/>
            <w:vAlign w:val="center"/>
            <w:hideMark/>
            <w:tcPrChange w:id="764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D7D31"/>
                <w:vAlign w:val="center"/>
                <w:hideMark/>
              </w:tcPr>
            </w:tcPrChange>
          </w:tcPr>
          <w:p w14:paraId="710F5DCD" w14:textId="77777777" w:rsidR="00B515EC" w:rsidRPr="00227FA0" w:rsidRDefault="00B515EC" w:rsidP="00F94CA6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27FA0">
              <w:rPr>
                <w:rFonts w:ascii="Times New Roman" w:hAnsi="Times New Roman" w:cs="Times New Roman"/>
                <w:b/>
                <w:bCs/>
                <w:color w:val="000000"/>
              </w:rPr>
              <w:t>Sprint 3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/>
            <w:vAlign w:val="center"/>
            <w:tcPrChange w:id="765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D7D31"/>
                <w:vAlign w:val="center"/>
              </w:tcPr>
            </w:tcPrChange>
          </w:tcPr>
          <w:p w14:paraId="7B295B5C" w14:textId="23DC327A" w:rsidR="00B515EC" w:rsidRDefault="00C67644" w:rsidP="00B515E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14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/>
            <w:vAlign w:val="center"/>
            <w:hideMark/>
            <w:tcPrChange w:id="766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7D31"/>
                <w:vAlign w:val="center"/>
                <w:hideMark/>
              </w:tcPr>
            </w:tcPrChange>
          </w:tcPr>
          <w:p w14:paraId="758E6C78" w14:textId="4DCF6672" w:rsidR="00B515EC" w:rsidRPr="00227FA0" w:rsidRDefault="009A3413" w:rsidP="00F94CA6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26</w:t>
            </w:r>
            <w:r w:rsidR="00C67644">
              <w:rPr>
                <w:rFonts w:ascii="Times New Roman" w:hAnsi="Times New Roman" w:cs="Times New Roman"/>
                <w:b/>
                <w:color w:val="000000"/>
              </w:rPr>
              <w:t>-Jan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/>
            <w:vAlign w:val="center"/>
            <w:hideMark/>
            <w:tcPrChange w:id="767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D7D31"/>
                <w:vAlign w:val="center"/>
                <w:hideMark/>
              </w:tcPr>
            </w:tcPrChange>
          </w:tcPr>
          <w:p w14:paraId="73E4201E" w14:textId="2E6C554A" w:rsidR="00B515EC" w:rsidRPr="00227FA0" w:rsidRDefault="00C67644" w:rsidP="00F94CA6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8-Feb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/>
            <w:vAlign w:val="center"/>
            <w:tcPrChange w:id="768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D7D31"/>
                <w:vAlign w:val="center"/>
              </w:tcPr>
            </w:tcPrChange>
          </w:tcPr>
          <w:p w14:paraId="11B107BA" w14:textId="4F802B84" w:rsidR="00B515EC" w:rsidRPr="00227FA0" w:rsidRDefault="00B515EC" w:rsidP="00F94CA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200 h</w:t>
            </w:r>
          </w:p>
        </w:tc>
      </w:tr>
      <w:tr w:rsidR="00B515EC" w:rsidRPr="00AB6EC4" w14:paraId="542E85B6" w14:textId="77777777" w:rsidTr="00B74365">
        <w:trPr>
          <w:trHeight w:val="315"/>
          <w:jc w:val="center"/>
          <w:trPrChange w:id="769" w:author="tăng ngọc tuân" w:date="2023-12-03T16:26:00Z">
            <w:trPr>
              <w:gridBefore w:val="1"/>
              <w:gridAfter w:val="0"/>
              <w:trHeight w:val="315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770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52A1D1BC" w14:textId="0615E52C" w:rsidR="00B515EC" w:rsidRPr="00AB6EC4" w:rsidRDefault="00B515EC" w:rsidP="00F94CA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rPrChange w:id="771" w:author="tăng ngọc tuân" w:date="2023-12-03T16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r w:rsidRPr="00AB6EC4">
              <w:rPr>
                <w:rFonts w:ascii="Times New Roman" w:hAnsi="Times New Roman" w:cs="Times New Roman"/>
                <w:b/>
                <w:bCs/>
                <w:color w:val="000000"/>
                <w:rPrChange w:id="772" w:author="tăng ngọc tuân" w:date="2023-12-03T16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t>3.3.1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773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24F7FE01" w14:textId="37F601AC" w:rsidR="00B515EC" w:rsidRPr="00AB6EC4" w:rsidRDefault="00B515EC" w:rsidP="00F94CA6">
            <w:pPr>
              <w:rPr>
                <w:rFonts w:ascii="Times New Roman" w:hAnsi="Times New Roman" w:cs="Times New Roman"/>
                <w:b/>
                <w:bCs/>
                <w:color w:val="000000"/>
                <w:rPrChange w:id="774" w:author="tăng ngọc tuân" w:date="2023-12-03T16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r w:rsidRPr="00AB6EC4">
              <w:rPr>
                <w:rFonts w:ascii="Times New Roman" w:eastAsia="Times New Roman" w:hAnsi="Times New Roman" w:cs="Times New Roman"/>
                <w:b/>
                <w:bCs/>
                <w:color w:val="000000"/>
                <w:rPrChange w:id="775" w:author="tăng ngọc tuân" w:date="2023-12-03T16:30:00Z">
                  <w:rPr>
                    <w:rFonts w:ascii="Times New Roman" w:eastAsia="Times New Roman" w:hAnsi="Times New Roman" w:cs="Times New Roman"/>
                    <w:color w:val="000000"/>
                  </w:rPr>
                </w:rPrChange>
              </w:rPr>
              <w:t>Sprint 3 Planning Meeting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776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0B49A750" w14:textId="1BCABC9D" w:rsidR="00B515EC" w:rsidRPr="00AB6EC4" w:rsidRDefault="009A3413" w:rsidP="00B515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rPrChange w:id="777" w:author="tăng ngọc tuân" w:date="2023-12-03T16:30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778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58D824A2" w14:textId="29ED5D5A" w:rsidR="00B515EC" w:rsidRPr="009A3413" w:rsidRDefault="009A3413" w:rsidP="00F94CA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  <w:rPrChange w:id="779" w:author="tăng ngọc tuân" w:date="2023-12-03T16:30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26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  <w:t>-Jan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780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7702447F" w14:textId="4F8874C6" w:rsidR="00B515EC" w:rsidRPr="009A3413" w:rsidRDefault="009A3413" w:rsidP="00F94CA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  <w:rPrChange w:id="781" w:author="tăng ngọc tuân" w:date="2023-12-03T16:30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26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  <w:t>-Jan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782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2D0AC0B0" w14:textId="02E1D689" w:rsidR="00B515EC" w:rsidRPr="00AB6EC4" w:rsidRDefault="00F57759" w:rsidP="00F94CA6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rPrChange w:id="783" w:author="tăng ngọc tuân" w:date="2023-12-03T16:30:00Z">
                  <w:rPr>
                    <w:rFonts w:ascii="Times New Roman" w:hAnsi="Times New Roman" w:cs="Times New Roman"/>
                    <w:color w:val="auto"/>
                  </w:rPr>
                </w:rPrChange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5</w:t>
            </w:r>
          </w:p>
        </w:tc>
      </w:tr>
      <w:tr w:rsidR="00B515EC" w:rsidRPr="00AB6EC4" w14:paraId="406D55C2" w14:textId="77777777" w:rsidTr="00B74365">
        <w:trPr>
          <w:trHeight w:val="315"/>
          <w:jc w:val="center"/>
          <w:trPrChange w:id="784" w:author="tăng ngọc tuân" w:date="2023-12-03T16:26:00Z">
            <w:trPr>
              <w:gridBefore w:val="1"/>
              <w:gridAfter w:val="0"/>
              <w:trHeight w:val="315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785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4574A556" w14:textId="625A0740" w:rsidR="00B515EC" w:rsidRPr="00AB6EC4" w:rsidRDefault="00B515EC" w:rsidP="00F94CA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rPrChange w:id="786" w:author="tăng ngọc tuân" w:date="2023-12-03T16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r w:rsidRPr="00AB6EC4">
              <w:rPr>
                <w:rFonts w:ascii="Times New Roman" w:hAnsi="Times New Roman" w:cs="Times New Roman"/>
                <w:b/>
                <w:bCs/>
                <w:color w:val="000000"/>
                <w:rPrChange w:id="787" w:author="tăng ngọc tuân" w:date="2023-12-03T16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t>3.3.2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788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26F79C66" w14:textId="30068647" w:rsidR="00B515EC" w:rsidRPr="00AB6EC4" w:rsidRDefault="00B515EC" w:rsidP="00F94CA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rPrChange w:id="789" w:author="tăng ngọc tuân" w:date="2023-12-03T16:30:00Z">
                  <w:rPr>
                    <w:rFonts w:ascii="Times New Roman" w:eastAsia="Times New Roman" w:hAnsi="Times New Roman" w:cs="Times New Roman"/>
                    <w:color w:val="000000"/>
                  </w:rPr>
                </w:rPrChange>
              </w:rPr>
            </w:pPr>
            <w:r w:rsidRPr="00AB6EC4">
              <w:rPr>
                <w:rFonts w:ascii="Times New Roman" w:eastAsia="Times New Roman" w:hAnsi="Times New Roman" w:cs="Times New Roman"/>
                <w:b/>
                <w:bCs/>
                <w:color w:val="000000"/>
                <w:rPrChange w:id="790" w:author="tăng ngọc tuân" w:date="2023-12-03T16:30:00Z">
                  <w:rPr>
                    <w:rFonts w:ascii="Times New Roman" w:eastAsia="Times New Roman" w:hAnsi="Times New Roman" w:cs="Times New Roman"/>
                    <w:color w:val="000000"/>
                  </w:rPr>
                </w:rPrChange>
              </w:rPr>
              <w:t>Create Sprint 3 Backlog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791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7113E8ED" w14:textId="058984D4" w:rsidR="00B515EC" w:rsidRPr="00AB6EC4" w:rsidRDefault="009A3413" w:rsidP="00B515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rPrChange w:id="792" w:author="tăng ngọc tuân" w:date="2023-12-03T16:30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793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0437CBD3" w14:textId="200F672A" w:rsidR="00B515EC" w:rsidRPr="009A3413" w:rsidRDefault="009A3413" w:rsidP="00F94CA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  <w:rPrChange w:id="794" w:author="tăng ngọc tuân" w:date="2023-12-03T16:30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26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  <w:t>-Jan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795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6B931E2A" w14:textId="791B039B" w:rsidR="00B515EC" w:rsidRPr="009A3413" w:rsidRDefault="009A3413" w:rsidP="00F94CA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  <w:rPrChange w:id="796" w:author="tăng ngọc tuân" w:date="2023-12-03T16:30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26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  <w:t>-Jan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797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05F91A29" w14:textId="61EABB50" w:rsidR="00B515EC" w:rsidRPr="00AB6EC4" w:rsidRDefault="00F57759" w:rsidP="00F94CA6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rPrChange w:id="798" w:author="tăng ngọc tuân" w:date="2023-12-03T16:30:00Z">
                  <w:rPr>
                    <w:rFonts w:ascii="Times New Roman" w:hAnsi="Times New Roman" w:cs="Times New Roman"/>
                    <w:color w:val="auto"/>
                  </w:rPr>
                </w:rPrChange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5</w:t>
            </w:r>
          </w:p>
        </w:tc>
      </w:tr>
      <w:tr w:rsidR="00B515EC" w:rsidRPr="00AB6EC4" w14:paraId="11A06467" w14:textId="77777777" w:rsidTr="00B74365">
        <w:trPr>
          <w:trHeight w:val="315"/>
          <w:jc w:val="center"/>
          <w:trPrChange w:id="799" w:author="tăng ngọc tuân" w:date="2023-12-03T16:26:00Z">
            <w:trPr>
              <w:gridBefore w:val="1"/>
              <w:gridAfter w:val="0"/>
              <w:trHeight w:val="315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tcPrChange w:id="800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152E9F6A" w14:textId="426B0337" w:rsidR="00B515EC" w:rsidRPr="00AB6EC4" w:rsidRDefault="00AB6EC4" w:rsidP="00F94CA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rPrChange w:id="801" w:author="tăng ngọc tuân" w:date="2023-12-03T16:30:00Z">
                  <w:rPr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</w:pPr>
            <w:ins w:id="802" w:author="tăng ngọc tuân" w:date="2023-12-03T16:28:00Z">
              <w:r w:rsidRPr="00AB6EC4">
                <w:rPr>
                  <w:rFonts w:ascii="Times New Roman" w:hAnsi="Times New Roman" w:cs="Times New Roman"/>
                  <w:b/>
                  <w:bCs/>
                  <w:color w:val="000000"/>
                  <w:rPrChange w:id="803" w:author="tăng ngọc tuân" w:date="2023-12-03T16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t>3.3.3</w:t>
              </w:r>
            </w:ins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tcPrChange w:id="804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38A654B7" w14:textId="0913DA33" w:rsidR="00B515EC" w:rsidRPr="00AB6EC4" w:rsidRDefault="00AB6EC4" w:rsidP="00F94CA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rPrChange w:id="805" w:author="tăng ngọc tuân" w:date="2023-12-03T16:30:00Z">
                  <w:rPr>
                    <w:rFonts w:ascii="Times New Roman" w:eastAsia="Times New Roman" w:hAnsi="Times New Roman" w:cs="Times New Roman"/>
                    <w:color w:val="000000"/>
                    <w:lang w:val="vi-VN"/>
                  </w:rPr>
                </w:rPrChange>
              </w:rPr>
            </w:pPr>
            <w:ins w:id="806" w:author="tăng ngọc tuân" w:date="2023-12-03T16:28:00Z">
              <w:r w:rsidRPr="00AB6EC4">
                <w:rPr>
                  <w:rFonts w:ascii="Times New Roman" w:eastAsia="Times New Roman" w:hAnsi="Times New Roman" w:cs="Times New Roman"/>
                  <w:b/>
                  <w:bCs/>
                  <w:color w:val="000000"/>
                  <w:rPrChange w:id="807" w:author="tăng ngọc tuân" w:date="2023-12-03T16:30:00Z">
                    <w:rPr>
                      <w:rFonts w:ascii="Times New Roman" w:eastAsia="Times New Roman" w:hAnsi="Times New Roman" w:cs="Times New Roman"/>
                      <w:color w:val="000000"/>
                    </w:rPr>
                  </w:rPrChange>
                </w:rPr>
                <w:t>Create/code</w:t>
              </w:r>
            </w:ins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tcPrChange w:id="808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406D8C69" w14:textId="2623C13A" w:rsidR="00B515EC" w:rsidRPr="00AB6EC4" w:rsidRDefault="009A3413" w:rsidP="00B515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  <w:rPrChange w:id="809" w:author="tăng ngọc tuân" w:date="2023-12-03T16:30:00Z">
                  <w:rPr>
                    <w:rFonts w:ascii="Times New Roman" w:hAnsi="Times New Roman" w:cs="Times New Roman"/>
                    <w:color w:val="000000" w:themeColor="text1"/>
                    <w:lang w:val="vi-VN"/>
                  </w:rPr>
                </w:rPrChange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  <w:t>15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tcPrChange w:id="810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600CB497" w14:textId="17F9FF64" w:rsidR="00B515EC" w:rsidRPr="00AB6EC4" w:rsidRDefault="009A3413" w:rsidP="00F94CA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  <w:rPrChange w:id="811" w:author="tăng ngọc tuân" w:date="2023-12-03T16:30:00Z">
                  <w:rPr>
                    <w:rFonts w:ascii="Times New Roman" w:hAnsi="Times New Roman" w:cs="Times New Roman"/>
                    <w:color w:val="000000" w:themeColor="text1"/>
                    <w:lang w:val="vi-VN"/>
                  </w:rPr>
                </w:rPrChange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  <w:t>27-Jan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tcPrChange w:id="812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6278E2F7" w14:textId="7A38DCB7" w:rsidR="00B515EC" w:rsidRPr="00AB6EC4" w:rsidRDefault="009A3413" w:rsidP="00F94CA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  <w:rPrChange w:id="813" w:author="tăng ngọc tuân" w:date="2023-12-03T16:30:00Z">
                  <w:rPr>
                    <w:rFonts w:ascii="Times New Roman" w:hAnsi="Times New Roman" w:cs="Times New Roman"/>
                    <w:color w:val="000000" w:themeColor="text1"/>
                    <w:lang w:val="vi-VN"/>
                  </w:rPr>
                </w:rPrChange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  <w:t>7-</w:t>
            </w:r>
            <w:r w:rsidR="003B63F5"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  <w:t>Feb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tcPrChange w:id="814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52A7FCF7" w14:textId="3F51387C" w:rsidR="00B515EC" w:rsidRPr="00AB6EC4" w:rsidRDefault="009A3413" w:rsidP="00F94CA6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rPrChange w:id="815" w:author="tăng ngọc tuân" w:date="2023-12-03T16:30:00Z">
                  <w:rPr>
                    <w:rFonts w:ascii="Times New Roman" w:hAnsi="Times New Roman" w:cs="Times New Roman"/>
                    <w:color w:val="auto"/>
                  </w:rPr>
                </w:rPrChange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130</w:t>
            </w:r>
          </w:p>
        </w:tc>
      </w:tr>
      <w:tr w:rsidR="00AB6EC4" w:rsidRPr="005A43A3" w14:paraId="74ABF5A9" w14:textId="77777777" w:rsidTr="00B74365">
        <w:trPr>
          <w:trHeight w:val="315"/>
          <w:jc w:val="center"/>
          <w:ins w:id="816" w:author="tăng ngọc tuân" w:date="2023-12-03T16:29:00Z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0F8BC5" w14:textId="322D2167" w:rsidR="00AB6EC4" w:rsidRDefault="00AB6EC4" w:rsidP="00F94CA6">
            <w:pPr>
              <w:jc w:val="center"/>
              <w:rPr>
                <w:ins w:id="817" w:author="tăng ngọc tuân" w:date="2023-12-03T16:29:00Z"/>
                <w:rFonts w:ascii="Times New Roman" w:hAnsi="Times New Roman" w:cs="Times New Roman"/>
                <w:color w:val="000000"/>
              </w:rPr>
            </w:pPr>
            <w:ins w:id="818" w:author="tăng ngọc tuân" w:date="2023-12-03T16:29:00Z">
              <w:r>
                <w:rPr>
                  <w:rFonts w:ascii="Times New Roman" w:hAnsi="Times New Roman" w:cs="Times New Roman"/>
                  <w:color w:val="000000"/>
                </w:rPr>
                <w:t>3.3.3.1</w:t>
              </w:r>
            </w:ins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71D531" w14:textId="18ED43D3" w:rsidR="00AB6EC4" w:rsidRDefault="008409BD" w:rsidP="00F94CA6">
            <w:pPr>
              <w:rPr>
                <w:ins w:id="819" w:author="tăng ngọc tuân" w:date="2023-12-03T16:29:00Z"/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Create</w:t>
            </w: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</w:t>
            </w:r>
            <w:ins w:id="820" w:author="tăng ngọc tuân" w:date="2023-12-03T16:29:00Z">
              <w:r w:rsidR="00AB6EC4">
                <w:rPr>
                  <w:rFonts w:ascii="Times New Roman" w:eastAsia="Times New Roman" w:hAnsi="Times New Roman" w:cs="Times New Roman"/>
                  <w:color w:val="000000"/>
                </w:rPr>
                <w:t>list</w:t>
              </w:r>
            </w:ins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0C7D5C" w14:textId="4B6F7428" w:rsidR="00AB6EC4" w:rsidRPr="00F9204F" w:rsidRDefault="009A3413" w:rsidP="00B515EC">
            <w:pPr>
              <w:jc w:val="center"/>
              <w:rPr>
                <w:ins w:id="821" w:author="tăng ngọc tuân" w:date="2023-12-03T16:29:00Z"/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3213FA" w14:textId="3EFCD36B" w:rsidR="00AB6EC4" w:rsidRPr="00F9204F" w:rsidRDefault="009A3413" w:rsidP="00F94CA6">
            <w:pPr>
              <w:jc w:val="center"/>
              <w:rPr>
                <w:ins w:id="822" w:author="tăng ngọc tuân" w:date="2023-12-03T16:29:00Z"/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27-Jan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354AB2" w14:textId="052AC2F5" w:rsidR="00AB6EC4" w:rsidRPr="00F9204F" w:rsidRDefault="009A3413" w:rsidP="00F94CA6">
            <w:pPr>
              <w:jc w:val="center"/>
              <w:rPr>
                <w:ins w:id="823" w:author="tăng ngọc tuân" w:date="2023-12-03T16:29:00Z"/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28-Jan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7F3F4A" w14:textId="3A0904D3" w:rsidR="00AB6EC4" w:rsidRPr="6A1D2041" w:rsidRDefault="00F57759" w:rsidP="00F94CA6">
            <w:pPr>
              <w:jc w:val="center"/>
              <w:rPr>
                <w:ins w:id="824" w:author="tăng ngọc tuân" w:date="2023-12-03T16:29:00Z"/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20</w:t>
            </w:r>
          </w:p>
        </w:tc>
      </w:tr>
      <w:tr w:rsidR="00AB6EC4" w:rsidRPr="005A43A3" w14:paraId="6C83DA15" w14:textId="77777777" w:rsidTr="00B74365">
        <w:trPr>
          <w:trHeight w:val="315"/>
          <w:jc w:val="center"/>
          <w:ins w:id="825" w:author="tăng ngọc tuân" w:date="2023-12-03T16:29:00Z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3958A6" w14:textId="235BFEFF" w:rsidR="00AB6EC4" w:rsidRDefault="00AB6EC4" w:rsidP="00F94CA6">
            <w:pPr>
              <w:jc w:val="center"/>
              <w:rPr>
                <w:ins w:id="826" w:author="tăng ngọc tuân" w:date="2023-12-03T16:29:00Z"/>
                <w:rFonts w:ascii="Times New Roman" w:hAnsi="Times New Roman" w:cs="Times New Roman"/>
                <w:color w:val="000000"/>
              </w:rPr>
            </w:pPr>
            <w:ins w:id="827" w:author="tăng ngọc tuân" w:date="2023-12-03T16:29:00Z">
              <w:r>
                <w:rPr>
                  <w:rFonts w:ascii="Times New Roman" w:hAnsi="Times New Roman" w:cs="Times New Roman"/>
                  <w:color w:val="000000"/>
                </w:rPr>
                <w:t>3.3.3.2</w:t>
              </w:r>
            </w:ins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0AB165" w14:textId="377104C5" w:rsidR="00AB6EC4" w:rsidRDefault="00AB6EC4" w:rsidP="00F94CA6">
            <w:pPr>
              <w:rPr>
                <w:ins w:id="828" w:author="tăng ngọc tuân" w:date="2023-12-03T16:29:00Z"/>
                <w:rFonts w:ascii="Times New Roman" w:eastAsia="Times New Roman" w:hAnsi="Times New Roman" w:cs="Times New Roman"/>
                <w:color w:val="000000"/>
              </w:rPr>
            </w:pPr>
            <w:ins w:id="829" w:author="tăng ngọc tuân" w:date="2023-12-03T16:30:00Z">
              <w:r>
                <w:rPr>
                  <w:rFonts w:ascii="Times New Roman" w:eastAsia="Times New Roman" w:hAnsi="Times New Roman" w:cs="Times New Roman"/>
                  <w:color w:val="000000"/>
                </w:rPr>
                <w:t>Add items to list</w:t>
              </w:r>
            </w:ins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444867" w14:textId="57161D64" w:rsidR="00AB6EC4" w:rsidRPr="00F9204F" w:rsidRDefault="009A3413" w:rsidP="00B515EC">
            <w:pPr>
              <w:jc w:val="center"/>
              <w:rPr>
                <w:ins w:id="830" w:author="tăng ngọc tuân" w:date="2023-12-03T16:29:00Z"/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9A9A05" w14:textId="06F4DA4B" w:rsidR="00AB6EC4" w:rsidRPr="00F9204F" w:rsidRDefault="009A3413" w:rsidP="00F94CA6">
            <w:pPr>
              <w:jc w:val="center"/>
              <w:rPr>
                <w:ins w:id="831" w:author="tăng ngọc tuân" w:date="2023-12-03T16:29:00Z"/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28-Jan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137C60" w14:textId="208F657E" w:rsidR="00AB6EC4" w:rsidRPr="00F9204F" w:rsidRDefault="009A3413" w:rsidP="00F94CA6">
            <w:pPr>
              <w:jc w:val="center"/>
              <w:rPr>
                <w:ins w:id="832" w:author="tăng ngọc tuân" w:date="2023-12-03T16:29:00Z"/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29-Jan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971817" w14:textId="4332C427" w:rsidR="00AB6EC4" w:rsidRPr="6A1D2041" w:rsidRDefault="00F57759" w:rsidP="00F94CA6">
            <w:pPr>
              <w:jc w:val="center"/>
              <w:rPr>
                <w:ins w:id="833" w:author="tăng ngọc tuân" w:date="2023-12-03T16:29:00Z"/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20</w:t>
            </w:r>
          </w:p>
        </w:tc>
      </w:tr>
      <w:tr w:rsidR="00AB6EC4" w:rsidRPr="005A43A3" w14:paraId="6043780E" w14:textId="77777777" w:rsidTr="00B74365">
        <w:trPr>
          <w:trHeight w:val="315"/>
          <w:jc w:val="center"/>
          <w:ins w:id="834" w:author="tăng ngọc tuân" w:date="2023-12-03T16:29:00Z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D62EF8" w14:textId="6B51AF85" w:rsidR="00AB6EC4" w:rsidRDefault="00AB6EC4" w:rsidP="00F94CA6">
            <w:pPr>
              <w:jc w:val="center"/>
              <w:rPr>
                <w:ins w:id="835" w:author="tăng ngọc tuân" w:date="2023-12-03T16:29:00Z"/>
                <w:rFonts w:ascii="Times New Roman" w:hAnsi="Times New Roman" w:cs="Times New Roman"/>
                <w:color w:val="000000"/>
              </w:rPr>
            </w:pPr>
            <w:ins w:id="836" w:author="tăng ngọc tuân" w:date="2023-12-03T16:30:00Z">
              <w:r>
                <w:rPr>
                  <w:rFonts w:ascii="Times New Roman" w:hAnsi="Times New Roman" w:cs="Times New Roman"/>
                  <w:color w:val="000000"/>
                </w:rPr>
                <w:t>3.3.3.3</w:t>
              </w:r>
            </w:ins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D4BECD" w14:textId="03AFBD72" w:rsidR="00AB6EC4" w:rsidRDefault="00AB6EC4" w:rsidP="00F94CA6">
            <w:pPr>
              <w:rPr>
                <w:ins w:id="837" w:author="tăng ngọc tuân" w:date="2023-12-03T16:29:00Z"/>
                <w:rFonts w:ascii="Times New Roman" w:eastAsia="Times New Roman" w:hAnsi="Times New Roman" w:cs="Times New Roman"/>
                <w:color w:val="000000"/>
              </w:rPr>
            </w:pPr>
            <w:ins w:id="838" w:author="tăng ngọc tuân" w:date="2023-12-03T16:30:00Z">
              <w:r>
                <w:rPr>
                  <w:rFonts w:ascii="Times New Roman" w:eastAsia="Times New Roman" w:hAnsi="Times New Roman" w:cs="Times New Roman"/>
                  <w:color w:val="000000"/>
                </w:rPr>
                <w:t>Remove items from list</w:t>
              </w:r>
            </w:ins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A8AF17" w14:textId="50B18236" w:rsidR="00AB6EC4" w:rsidRPr="00F9204F" w:rsidRDefault="009A3413" w:rsidP="00B515EC">
            <w:pPr>
              <w:jc w:val="center"/>
              <w:rPr>
                <w:ins w:id="839" w:author="tăng ngọc tuân" w:date="2023-12-03T16:29:00Z"/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51DF6B" w14:textId="5184B27C" w:rsidR="00AB6EC4" w:rsidRPr="00F9204F" w:rsidRDefault="009A3413" w:rsidP="00F94CA6">
            <w:pPr>
              <w:jc w:val="center"/>
              <w:rPr>
                <w:ins w:id="840" w:author="tăng ngọc tuân" w:date="2023-12-03T16:29:00Z"/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30-Jan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F4F273" w14:textId="4D39DBE9" w:rsidR="00AB6EC4" w:rsidRPr="00F9204F" w:rsidRDefault="009A3413" w:rsidP="00F94CA6">
            <w:pPr>
              <w:jc w:val="center"/>
              <w:rPr>
                <w:ins w:id="841" w:author="tăng ngọc tuân" w:date="2023-12-03T16:29:00Z"/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31-Jan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05F2E1" w14:textId="7BAF82C6" w:rsidR="00AB6EC4" w:rsidRPr="6A1D2041" w:rsidRDefault="00F57759" w:rsidP="00F94CA6">
            <w:pPr>
              <w:jc w:val="center"/>
              <w:rPr>
                <w:ins w:id="842" w:author="tăng ngọc tuân" w:date="2023-12-03T16:29:00Z"/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20</w:t>
            </w:r>
          </w:p>
        </w:tc>
      </w:tr>
      <w:tr w:rsidR="00AB6EC4" w:rsidRPr="005A43A3" w14:paraId="389A0C6C" w14:textId="77777777" w:rsidTr="00B74365">
        <w:trPr>
          <w:trHeight w:val="315"/>
          <w:jc w:val="center"/>
          <w:ins w:id="843" w:author="tăng ngọc tuân" w:date="2023-12-03T16:29:00Z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4EE6A2" w14:textId="480603E4" w:rsidR="00AB6EC4" w:rsidRDefault="00AB6EC4" w:rsidP="00F94CA6">
            <w:pPr>
              <w:jc w:val="center"/>
              <w:rPr>
                <w:ins w:id="844" w:author="tăng ngọc tuân" w:date="2023-12-03T16:29:00Z"/>
                <w:rFonts w:ascii="Times New Roman" w:hAnsi="Times New Roman" w:cs="Times New Roman"/>
                <w:color w:val="000000"/>
              </w:rPr>
            </w:pPr>
            <w:ins w:id="845" w:author="tăng ngọc tuân" w:date="2023-12-03T16:30:00Z">
              <w:r>
                <w:rPr>
                  <w:rFonts w:ascii="Times New Roman" w:hAnsi="Times New Roman" w:cs="Times New Roman"/>
                  <w:color w:val="000000"/>
                </w:rPr>
                <w:t>3.3.3.4</w:t>
              </w:r>
            </w:ins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F2D6C7" w14:textId="3CC238CD" w:rsidR="00AB6EC4" w:rsidRDefault="00AB6EC4" w:rsidP="00F94CA6">
            <w:pPr>
              <w:rPr>
                <w:ins w:id="846" w:author="tăng ngọc tuân" w:date="2023-12-03T16:29:00Z"/>
                <w:rFonts w:ascii="Times New Roman" w:eastAsia="Times New Roman" w:hAnsi="Times New Roman" w:cs="Times New Roman"/>
                <w:color w:val="000000"/>
              </w:rPr>
            </w:pPr>
            <w:ins w:id="847" w:author="tăng ngọc tuân" w:date="2023-12-03T16:30:00Z">
              <w:r>
                <w:rPr>
                  <w:rFonts w:ascii="Times New Roman" w:eastAsia="Times New Roman" w:hAnsi="Times New Roman" w:cs="Times New Roman"/>
                  <w:color w:val="000000"/>
                </w:rPr>
                <w:t>Delete list</w:t>
              </w:r>
            </w:ins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2668F0" w14:textId="169F7568" w:rsidR="00AB6EC4" w:rsidRPr="00F9204F" w:rsidRDefault="009A3413" w:rsidP="00B515EC">
            <w:pPr>
              <w:jc w:val="center"/>
              <w:rPr>
                <w:ins w:id="848" w:author="tăng ngọc tuân" w:date="2023-12-03T16:29:00Z"/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946E17" w14:textId="4626EEDA" w:rsidR="00AB6EC4" w:rsidRPr="00F9204F" w:rsidRDefault="009A3413" w:rsidP="00F94CA6">
            <w:pPr>
              <w:jc w:val="center"/>
              <w:rPr>
                <w:ins w:id="849" w:author="tăng ngọc tuân" w:date="2023-12-03T16:29:00Z"/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30-Jan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505D51" w14:textId="414A2B35" w:rsidR="00AB6EC4" w:rsidRPr="00F9204F" w:rsidRDefault="009A3413" w:rsidP="00F94CA6">
            <w:pPr>
              <w:jc w:val="center"/>
              <w:rPr>
                <w:ins w:id="850" w:author="tăng ngọc tuân" w:date="2023-12-03T16:29:00Z"/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31-Jan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18DB19" w14:textId="49E0A506" w:rsidR="00AB6EC4" w:rsidRPr="6A1D2041" w:rsidRDefault="00F57759" w:rsidP="00F94CA6">
            <w:pPr>
              <w:jc w:val="center"/>
              <w:rPr>
                <w:ins w:id="851" w:author="tăng ngọc tuân" w:date="2023-12-03T16:29:00Z"/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20</w:t>
            </w:r>
          </w:p>
        </w:tc>
      </w:tr>
      <w:tr w:rsidR="00AB6EC4" w:rsidRPr="005A43A3" w14:paraId="67A26DE8" w14:textId="77777777" w:rsidTr="00B74365">
        <w:trPr>
          <w:trHeight w:val="315"/>
          <w:jc w:val="center"/>
          <w:ins w:id="852" w:author="tăng ngọc tuân" w:date="2023-12-03T16:29:00Z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63A3D4" w14:textId="3A2F2362" w:rsidR="00AB6EC4" w:rsidRDefault="00AB6EC4" w:rsidP="00F94CA6">
            <w:pPr>
              <w:jc w:val="center"/>
              <w:rPr>
                <w:ins w:id="853" w:author="tăng ngọc tuân" w:date="2023-12-03T16:29:00Z"/>
                <w:rFonts w:ascii="Times New Roman" w:hAnsi="Times New Roman" w:cs="Times New Roman"/>
                <w:color w:val="000000"/>
              </w:rPr>
            </w:pPr>
            <w:ins w:id="854" w:author="tăng ngọc tuân" w:date="2023-12-03T16:30:00Z">
              <w:r>
                <w:rPr>
                  <w:rFonts w:ascii="Times New Roman" w:hAnsi="Times New Roman" w:cs="Times New Roman"/>
                  <w:color w:val="000000"/>
                </w:rPr>
                <w:t>3.3.3.5</w:t>
              </w:r>
            </w:ins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90C9B7" w14:textId="42067999" w:rsidR="00AB6EC4" w:rsidRDefault="00AB6EC4" w:rsidP="00F94CA6">
            <w:pPr>
              <w:rPr>
                <w:ins w:id="855" w:author="tăng ngọc tuân" w:date="2023-12-03T16:29:00Z"/>
                <w:rFonts w:ascii="Times New Roman" w:eastAsia="Times New Roman" w:hAnsi="Times New Roman" w:cs="Times New Roman"/>
                <w:color w:val="000000"/>
              </w:rPr>
            </w:pPr>
            <w:ins w:id="856" w:author="tăng ngọc tuân" w:date="2023-12-03T16:30:00Z">
              <w:r>
                <w:rPr>
                  <w:rFonts w:ascii="Times New Roman" w:eastAsia="Times New Roman" w:hAnsi="Times New Roman" w:cs="Times New Roman"/>
                  <w:color w:val="000000"/>
                </w:rPr>
                <w:t>Calculate money</w:t>
              </w:r>
            </w:ins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97592F" w14:textId="7C959C83" w:rsidR="00AB6EC4" w:rsidRPr="00F9204F" w:rsidRDefault="009A3413" w:rsidP="00B515EC">
            <w:pPr>
              <w:jc w:val="center"/>
              <w:rPr>
                <w:ins w:id="857" w:author="tăng ngọc tuân" w:date="2023-12-03T16:29:00Z"/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452289" w14:textId="7EA328C3" w:rsidR="00AB6EC4" w:rsidRPr="00F9204F" w:rsidRDefault="009A3413" w:rsidP="00F94CA6">
            <w:pPr>
              <w:jc w:val="center"/>
              <w:rPr>
                <w:ins w:id="858" w:author="tăng ngọc tuân" w:date="2023-12-03T16:29:00Z"/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1-Feb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4AC007" w14:textId="19A6EF13" w:rsidR="00AB6EC4" w:rsidRPr="00F9204F" w:rsidRDefault="009A3413" w:rsidP="00F94CA6">
            <w:pPr>
              <w:jc w:val="center"/>
              <w:rPr>
                <w:ins w:id="859" w:author="tăng ngọc tuân" w:date="2023-12-03T16:29:00Z"/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2-Feb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B5B9B7" w14:textId="07B4FCA5" w:rsidR="00AB6EC4" w:rsidRPr="6A1D2041" w:rsidRDefault="00F57759" w:rsidP="00F94CA6">
            <w:pPr>
              <w:jc w:val="center"/>
              <w:rPr>
                <w:ins w:id="860" w:author="tăng ngọc tuân" w:date="2023-12-03T16:29:00Z"/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</w:tr>
      <w:tr w:rsidR="00B515EC" w:rsidRPr="005A43A3" w:rsidDel="00AB6EC4" w14:paraId="24A3250B" w14:textId="74CF3E48" w:rsidTr="00B74365">
        <w:trPr>
          <w:trHeight w:val="431"/>
          <w:jc w:val="center"/>
          <w:del w:id="861" w:author="tăng ngọc tuân" w:date="2023-12-03T16:29:00Z"/>
          <w:trPrChange w:id="862" w:author="tăng ngọc tuân" w:date="2023-12-03T16:26:00Z">
            <w:trPr>
              <w:gridBefore w:val="1"/>
              <w:gridAfter w:val="0"/>
              <w:trHeight w:val="431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  <w:tcPrChange w:id="863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7E6E6"/>
                <w:vAlign w:val="center"/>
                <w:hideMark/>
              </w:tcPr>
            </w:tcPrChange>
          </w:tcPr>
          <w:p w14:paraId="383F8510" w14:textId="2D247C45" w:rsidR="00B515EC" w:rsidRPr="00227FA0" w:rsidDel="00AB6EC4" w:rsidRDefault="00B515EC" w:rsidP="00F94CA6">
            <w:pPr>
              <w:jc w:val="center"/>
              <w:rPr>
                <w:del w:id="864" w:author="tăng ngọc tuân" w:date="2023-12-03T16:29:00Z"/>
                <w:rFonts w:ascii="Times New Roman" w:hAnsi="Times New Roman" w:cs="Times New Roman"/>
                <w:b/>
                <w:bCs/>
                <w:color w:val="000000"/>
              </w:rPr>
            </w:pPr>
            <w:del w:id="865" w:author="tăng ngọc tuân" w:date="2023-12-03T16:29:00Z">
              <w:r w:rsidRPr="005A43A3" w:rsidDel="00AB6EC4">
                <w:rPr>
                  <w:rFonts w:ascii="Times New Roman" w:eastAsia="Times New Roman" w:hAnsi="Times New Roman" w:cs="Times New Roman"/>
                  <w:b/>
                  <w:bCs/>
                  <w:color w:val="000000"/>
                </w:rPr>
                <w:delText>3.</w:delText>
              </w:r>
              <w:r w:rsidDel="00AB6EC4">
                <w:rPr>
                  <w:rFonts w:ascii="Times New Roman" w:eastAsia="Times New Roman" w:hAnsi="Times New Roman" w:cs="Times New Roman"/>
                  <w:b/>
                  <w:bCs/>
                  <w:color w:val="000000"/>
                </w:rPr>
                <w:delText>3</w:delText>
              </w:r>
              <w:r w:rsidRPr="005A43A3" w:rsidDel="00AB6EC4">
                <w:rPr>
                  <w:rFonts w:ascii="Times New Roman" w:eastAsia="Times New Roman" w:hAnsi="Times New Roman" w:cs="Times New Roman"/>
                  <w:b/>
                  <w:bCs/>
                  <w:color w:val="000000"/>
                </w:rPr>
                <w:delText>.5</w:delText>
              </w:r>
            </w:del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  <w:tcPrChange w:id="866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7E6E6"/>
                <w:vAlign w:val="center"/>
                <w:hideMark/>
              </w:tcPr>
            </w:tcPrChange>
          </w:tcPr>
          <w:p w14:paraId="77E0948B" w14:textId="49889AF8" w:rsidR="00B515EC" w:rsidRPr="00227FA0" w:rsidDel="00AB6EC4" w:rsidRDefault="00B515EC" w:rsidP="00F94CA6">
            <w:pPr>
              <w:rPr>
                <w:del w:id="867" w:author="tăng ngọc tuân" w:date="2023-12-03T16:29:00Z"/>
                <w:rFonts w:ascii="Times New Roman" w:hAnsi="Times New Roman" w:cs="Times New Roman"/>
                <w:b/>
                <w:bCs/>
                <w:color w:val="000000"/>
              </w:rPr>
            </w:pPr>
            <w:del w:id="868" w:author="tăng ngọc tuân" w:date="2023-12-03T16:29:00Z">
              <w:r w:rsidDel="00AB6EC4">
                <w:rPr>
                  <w:rFonts w:ascii="Times New Roman" w:eastAsia="Times New Roman" w:hAnsi="Times New Roman" w:cs="Times New Roman"/>
                  <w:b/>
                  <w:bCs/>
                  <w:color w:val="000000"/>
                </w:rPr>
                <w:delText>Design, Code and Test the following Requirements/User Stories</w:delText>
              </w:r>
            </w:del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tcPrChange w:id="869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7E6E6"/>
                <w:vAlign w:val="center"/>
              </w:tcPr>
            </w:tcPrChange>
          </w:tcPr>
          <w:p w14:paraId="1F1FAA8E" w14:textId="18ADFD21" w:rsidR="00B515EC" w:rsidRPr="00227FA0" w:rsidDel="00AB6EC4" w:rsidRDefault="00B515EC" w:rsidP="00B515EC">
            <w:pPr>
              <w:jc w:val="center"/>
              <w:rPr>
                <w:del w:id="870" w:author="tăng ngọc tuân" w:date="2023-12-03T16:29:00Z"/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tcPrChange w:id="871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7E6E6"/>
                <w:vAlign w:val="center"/>
              </w:tcPr>
            </w:tcPrChange>
          </w:tcPr>
          <w:p w14:paraId="7DAFA19D" w14:textId="65D49714" w:rsidR="00B515EC" w:rsidRPr="00227FA0" w:rsidDel="00AB6EC4" w:rsidRDefault="00B515EC" w:rsidP="00F94CA6">
            <w:pPr>
              <w:jc w:val="center"/>
              <w:rPr>
                <w:del w:id="872" w:author="tăng ngọc tuân" w:date="2023-12-03T16:29:00Z"/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tcPrChange w:id="873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7E6E6"/>
                <w:vAlign w:val="center"/>
              </w:tcPr>
            </w:tcPrChange>
          </w:tcPr>
          <w:p w14:paraId="55D7ED75" w14:textId="27B4CE08" w:rsidR="00B515EC" w:rsidRPr="00227FA0" w:rsidDel="00AB6EC4" w:rsidRDefault="00B515EC" w:rsidP="00F94CA6">
            <w:pPr>
              <w:jc w:val="center"/>
              <w:rPr>
                <w:del w:id="874" w:author="tăng ngọc tuân" w:date="2023-12-03T16:29:00Z"/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tcPrChange w:id="875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7E6E6"/>
                <w:vAlign w:val="center"/>
              </w:tcPr>
            </w:tcPrChange>
          </w:tcPr>
          <w:p w14:paraId="57BD9139" w14:textId="5DFE033E" w:rsidR="00B515EC" w:rsidRPr="00227FA0" w:rsidDel="00AB6EC4" w:rsidRDefault="00B515EC" w:rsidP="00F94CA6">
            <w:pPr>
              <w:jc w:val="center"/>
              <w:rPr>
                <w:del w:id="876" w:author="tăng ngọc tuân" w:date="2023-12-03T16:29:00Z"/>
                <w:rFonts w:ascii="Times New Roman" w:hAnsi="Times New Roman" w:cs="Times New Roman"/>
                <w:b/>
                <w:bCs/>
                <w:color w:val="000000" w:themeColor="text1"/>
              </w:rPr>
            </w:pPr>
            <w:del w:id="877" w:author="tăng ngọc tuân" w:date="2023-12-03T16:29:00Z">
              <w:r w:rsidDel="00AB6EC4">
                <w:rPr>
                  <w:rFonts w:ascii="Times New Roman" w:eastAsia="Times New Roman" w:hAnsi="Times New Roman" w:cs="Times New Roman"/>
                  <w:b/>
                  <w:bCs/>
                  <w:color w:val="000000"/>
                </w:rPr>
                <w:delText>120 h</w:delText>
              </w:r>
            </w:del>
          </w:p>
        </w:tc>
      </w:tr>
      <w:tr w:rsidR="00B515EC" w:rsidRPr="005A43A3" w:rsidDel="00AB6EC4" w14:paraId="5614D5AD" w14:textId="2D8B59F2" w:rsidTr="00B74365">
        <w:trPr>
          <w:trHeight w:val="287"/>
          <w:jc w:val="center"/>
          <w:del w:id="878" w:author="tăng ngọc tuân" w:date="2023-12-03T16:29:00Z"/>
          <w:trPrChange w:id="879" w:author="tăng ngọc tuân" w:date="2023-12-03T16:26:00Z">
            <w:trPr>
              <w:gridBefore w:val="1"/>
              <w:gridAfter w:val="0"/>
              <w:trHeight w:val="287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880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21D0DF87" w14:textId="4D954B6A" w:rsidR="00B515EC" w:rsidRPr="00227FA0" w:rsidDel="00AB6EC4" w:rsidRDefault="00B515EC" w:rsidP="00F94CA6">
            <w:pPr>
              <w:jc w:val="center"/>
              <w:rPr>
                <w:del w:id="881" w:author="tăng ngọc tuân" w:date="2023-12-03T16:29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882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651C1149" w14:textId="737AF3B4" w:rsidR="00B515EC" w:rsidRPr="00227FA0" w:rsidDel="00AB6EC4" w:rsidRDefault="00B515EC" w:rsidP="00F94CA6">
            <w:pPr>
              <w:rPr>
                <w:del w:id="883" w:author="tăng ngọc tuân" w:date="2023-12-03T16:29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884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9EDAAA1" w14:textId="4EE42432" w:rsidR="00B515EC" w:rsidRPr="00227FA0" w:rsidDel="00AB6EC4" w:rsidRDefault="00B515EC" w:rsidP="00B515EC">
            <w:pPr>
              <w:jc w:val="center"/>
              <w:rPr>
                <w:del w:id="885" w:author="tăng ngọc tuân" w:date="2023-12-03T16:29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86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0D01629" w14:textId="214D69E8" w:rsidR="00B515EC" w:rsidRPr="00227FA0" w:rsidDel="00AB6EC4" w:rsidRDefault="00B515EC" w:rsidP="00F94CA6">
            <w:pPr>
              <w:jc w:val="center"/>
              <w:rPr>
                <w:del w:id="887" w:author="tăng ngọc tuân" w:date="2023-12-03T16:29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88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49EEC0F1" w14:textId="31E4B7A8" w:rsidR="00B515EC" w:rsidRPr="00227FA0" w:rsidDel="00AB6EC4" w:rsidRDefault="00B515EC" w:rsidP="00F94CA6">
            <w:pPr>
              <w:jc w:val="center"/>
              <w:rPr>
                <w:del w:id="889" w:author="tăng ngọc tuân" w:date="2023-12-03T16:29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90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676CB12B" w14:textId="2E6681B9" w:rsidR="00B515EC" w:rsidRPr="00227FA0" w:rsidDel="00AB6EC4" w:rsidRDefault="00B515EC" w:rsidP="00F94CA6">
            <w:pPr>
              <w:jc w:val="center"/>
              <w:rPr>
                <w:del w:id="891" w:author="tăng ngọc tuân" w:date="2023-12-03T16:29:00Z"/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515EC" w:rsidDel="00AB6EC4" w14:paraId="6BBA4577" w14:textId="10E6ADF3" w:rsidTr="00B74365">
        <w:trPr>
          <w:trHeight w:val="287"/>
          <w:jc w:val="center"/>
          <w:del w:id="892" w:author="tăng ngọc tuân" w:date="2023-12-03T16:29:00Z"/>
          <w:trPrChange w:id="893" w:author="tăng ngọc tuân" w:date="2023-12-03T16:26:00Z">
            <w:trPr>
              <w:gridBefore w:val="1"/>
              <w:gridAfter w:val="0"/>
              <w:trHeight w:val="287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894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388336F6" w14:textId="5606542E" w:rsidR="00B515EC" w:rsidDel="00AB6EC4" w:rsidRDefault="00B515EC" w:rsidP="00F94CA6">
            <w:pPr>
              <w:jc w:val="center"/>
              <w:rPr>
                <w:del w:id="895" w:author="tăng ngọc tuân" w:date="2023-12-03T16:29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896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159E9FC8" w14:textId="4BD85C8D" w:rsidR="00B515EC" w:rsidDel="00AB6EC4" w:rsidRDefault="00B515EC" w:rsidP="00F94CA6">
            <w:pPr>
              <w:rPr>
                <w:del w:id="897" w:author="tăng ngọc tuân" w:date="2023-12-03T16:29:00Z"/>
                <w:rFonts w:ascii="Times New Roman" w:eastAsia="Times New Roman" w:hAnsi="Times New Roman" w:cs="Times New Roman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898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BCC5F2F" w14:textId="46636005" w:rsidR="00B515EC" w:rsidDel="00AB6EC4" w:rsidRDefault="00B515EC" w:rsidP="00B515EC">
            <w:pPr>
              <w:jc w:val="center"/>
              <w:rPr>
                <w:del w:id="899" w:author="tăng ngọc tuân" w:date="2023-12-03T16:29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00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69D38744" w14:textId="6D676EA3" w:rsidR="00B515EC" w:rsidDel="00AB6EC4" w:rsidRDefault="00B515EC" w:rsidP="00F94CA6">
            <w:pPr>
              <w:jc w:val="center"/>
              <w:rPr>
                <w:del w:id="901" w:author="tăng ngọc tuân" w:date="2023-12-03T16:29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02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6DF51BF1" w14:textId="340C66B7" w:rsidR="00B515EC" w:rsidDel="00AB6EC4" w:rsidRDefault="00B515EC" w:rsidP="00F94CA6">
            <w:pPr>
              <w:jc w:val="center"/>
              <w:rPr>
                <w:del w:id="903" w:author="tăng ngọc tuân" w:date="2023-12-03T16:29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04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13DD59C" w14:textId="5ACD4BED" w:rsidR="00B515EC" w:rsidDel="00AB6EC4" w:rsidRDefault="00B515EC" w:rsidP="00F94CA6">
            <w:pPr>
              <w:jc w:val="center"/>
              <w:rPr>
                <w:del w:id="905" w:author="tăng ngọc tuân" w:date="2023-12-03T16:29:00Z"/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515EC" w:rsidDel="00AB6EC4" w14:paraId="3634D632" w14:textId="617BC2D7" w:rsidTr="00B74365">
        <w:trPr>
          <w:trHeight w:val="287"/>
          <w:jc w:val="center"/>
          <w:del w:id="906" w:author="tăng ngọc tuân" w:date="2023-12-03T16:29:00Z"/>
          <w:trPrChange w:id="907" w:author="tăng ngọc tuân" w:date="2023-12-03T16:26:00Z">
            <w:trPr>
              <w:gridBefore w:val="1"/>
              <w:gridAfter w:val="0"/>
              <w:trHeight w:val="287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908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03A16DB1" w14:textId="7CABF780" w:rsidR="00B515EC" w:rsidDel="00AB6EC4" w:rsidRDefault="00B515EC" w:rsidP="00F94CA6">
            <w:pPr>
              <w:jc w:val="center"/>
              <w:rPr>
                <w:del w:id="909" w:author="tăng ngọc tuân" w:date="2023-12-03T16:29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910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62F9DB17" w14:textId="6C42DA7D" w:rsidR="00B515EC" w:rsidDel="00AB6EC4" w:rsidRDefault="00B515EC" w:rsidP="00F94CA6">
            <w:pPr>
              <w:rPr>
                <w:del w:id="911" w:author="tăng ngọc tuân" w:date="2023-12-03T16:29:00Z"/>
                <w:rFonts w:ascii="Times New Roman" w:eastAsia="Times New Roman" w:hAnsi="Times New Roman" w:cs="Times New Roman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912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6CAE802" w14:textId="5BC4EA50" w:rsidR="00B515EC" w:rsidDel="00AB6EC4" w:rsidRDefault="00B515EC" w:rsidP="00B515EC">
            <w:pPr>
              <w:jc w:val="center"/>
              <w:rPr>
                <w:del w:id="913" w:author="tăng ngọc tuân" w:date="2023-12-03T16:29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14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2656FF9D" w14:textId="2C5DF779" w:rsidR="00B515EC" w:rsidDel="00AB6EC4" w:rsidRDefault="00B515EC" w:rsidP="00F94CA6">
            <w:pPr>
              <w:jc w:val="center"/>
              <w:rPr>
                <w:del w:id="915" w:author="tăng ngọc tuân" w:date="2023-12-03T16:29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16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7298DFFB" w14:textId="2BEBB2D4" w:rsidR="00B515EC" w:rsidDel="00AB6EC4" w:rsidRDefault="00B515EC" w:rsidP="00F94CA6">
            <w:pPr>
              <w:jc w:val="center"/>
              <w:rPr>
                <w:del w:id="917" w:author="tăng ngọc tuân" w:date="2023-12-03T16:29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18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6DD597FE" w14:textId="0C3828A4" w:rsidR="00B515EC" w:rsidDel="00AB6EC4" w:rsidRDefault="00B515EC" w:rsidP="00F94CA6">
            <w:pPr>
              <w:jc w:val="center"/>
              <w:rPr>
                <w:del w:id="919" w:author="tăng ngọc tuân" w:date="2023-12-03T16:29:00Z"/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515EC" w:rsidDel="00AB6EC4" w14:paraId="50B36134" w14:textId="08026118" w:rsidTr="00B74365">
        <w:trPr>
          <w:trHeight w:val="287"/>
          <w:jc w:val="center"/>
          <w:del w:id="920" w:author="tăng ngọc tuân" w:date="2023-12-03T16:29:00Z"/>
          <w:trPrChange w:id="921" w:author="tăng ngọc tuân" w:date="2023-12-03T16:26:00Z">
            <w:trPr>
              <w:gridBefore w:val="1"/>
              <w:gridAfter w:val="0"/>
              <w:trHeight w:val="287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922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76244A62" w14:textId="63EE92D6" w:rsidR="00B515EC" w:rsidDel="00AB6EC4" w:rsidRDefault="00B515EC" w:rsidP="00F94CA6">
            <w:pPr>
              <w:jc w:val="center"/>
              <w:rPr>
                <w:del w:id="923" w:author="tăng ngọc tuân" w:date="2023-12-03T16:29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924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69468D28" w14:textId="528408B0" w:rsidR="00B515EC" w:rsidDel="00AB6EC4" w:rsidRDefault="00B515EC" w:rsidP="00F94CA6">
            <w:pPr>
              <w:rPr>
                <w:del w:id="925" w:author="tăng ngọc tuân" w:date="2023-12-03T16:29:00Z"/>
                <w:rFonts w:ascii="Times New Roman" w:eastAsia="Times New Roman" w:hAnsi="Times New Roman" w:cs="Times New Roman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926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9E6C7BA" w14:textId="2E4E25D3" w:rsidR="00B515EC" w:rsidDel="00AB6EC4" w:rsidRDefault="00B515EC" w:rsidP="00B515EC">
            <w:pPr>
              <w:jc w:val="center"/>
              <w:rPr>
                <w:del w:id="927" w:author="tăng ngọc tuân" w:date="2023-12-03T16:29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28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52A2259A" w14:textId="070DD9FC" w:rsidR="00B515EC" w:rsidDel="00AB6EC4" w:rsidRDefault="00B515EC" w:rsidP="00F94CA6">
            <w:pPr>
              <w:jc w:val="center"/>
              <w:rPr>
                <w:del w:id="929" w:author="tăng ngọc tuân" w:date="2023-12-03T16:29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30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31895844" w14:textId="39705337" w:rsidR="00B515EC" w:rsidDel="00AB6EC4" w:rsidRDefault="00B515EC" w:rsidP="00F94CA6">
            <w:pPr>
              <w:jc w:val="center"/>
              <w:rPr>
                <w:del w:id="931" w:author="tăng ngọc tuân" w:date="2023-12-03T16:29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32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7D0C01F0" w14:textId="25354770" w:rsidR="00B515EC" w:rsidDel="00AB6EC4" w:rsidRDefault="00B515EC" w:rsidP="00F94CA6">
            <w:pPr>
              <w:jc w:val="center"/>
              <w:rPr>
                <w:del w:id="933" w:author="tăng ngọc tuân" w:date="2023-12-03T16:29:00Z"/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515EC" w:rsidDel="00AB6EC4" w14:paraId="20E46DFD" w14:textId="7845B13E" w:rsidTr="00B74365">
        <w:trPr>
          <w:trHeight w:val="287"/>
          <w:jc w:val="center"/>
          <w:del w:id="934" w:author="tăng ngọc tuân" w:date="2023-12-03T16:29:00Z"/>
          <w:trPrChange w:id="935" w:author="tăng ngọc tuân" w:date="2023-12-03T16:26:00Z">
            <w:trPr>
              <w:gridBefore w:val="1"/>
              <w:gridAfter w:val="0"/>
              <w:trHeight w:val="287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936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18E9353C" w14:textId="5E537B2E" w:rsidR="00B515EC" w:rsidDel="00AB6EC4" w:rsidRDefault="00B515EC" w:rsidP="00F94CA6">
            <w:pPr>
              <w:jc w:val="center"/>
              <w:rPr>
                <w:del w:id="937" w:author="tăng ngọc tuân" w:date="2023-12-03T16:29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938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45AC07DA" w14:textId="43A98D05" w:rsidR="00B515EC" w:rsidDel="00AB6EC4" w:rsidRDefault="00B515EC" w:rsidP="00F94CA6">
            <w:pPr>
              <w:rPr>
                <w:del w:id="939" w:author="tăng ngọc tuân" w:date="2023-12-03T16:29:00Z"/>
                <w:rFonts w:ascii="Times New Roman" w:eastAsia="Times New Roman" w:hAnsi="Times New Roman" w:cs="Times New Roman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940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EEC21D6" w14:textId="5A93D594" w:rsidR="00B515EC" w:rsidDel="00AB6EC4" w:rsidRDefault="00B515EC" w:rsidP="00B515EC">
            <w:pPr>
              <w:jc w:val="center"/>
              <w:rPr>
                <w:del w:id="941" w:author="tăng ngọc tuân" w:date="2023-12-03T16:29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42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73B613DA" w14:textId="747563A8" w:rsidR="00B515EC" w:rsidDel="00AB6EC4" w:rsidRDefault="00B515EC" w:rsidP="00F94CA6">
            <w:pPr>
              <w:jc w:val="center"/>
              <w:rPr>
                <w:del w:id="943" w:author="tăng ngọc tuân" w:date="2023-12-03T16:29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44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2B249459" w14:textId="567D1C84" w:rsidR="00B515EC" w:rsidDel="00AB6EC4" w:rsidRDefault="00B515EC" w:rsidP="00F94CA6">
            <w:pPr>
              <w:jc w:val="center"/>
              <w:rPr>
                <w:del w:id="945" w:author="tăng ngọc tuân" w:date="2023-12-03T16:29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46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355BE171" w14:textId="18BBD0CB" w:rsidR="00B515EC" w:rsidDel="00AB6EC4" w:rsidRDefault="00B515EC" w:rsidP="00F94CA6">
            <w:pPr>
              <w:jc w:val="center"/>
              <w:rPr>
                <w:del w:id="947" w:author="tăng ngọc tuân" w:date="2023-12-03T16:29:00Z"/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515EC" w14:paraId="56BA04A2" w14:textId="77777777" w:rsidTr="00B74365">
        <w:trPr>
          <w:trHeight w:val="287"/>
          <w:jc w:val="center"/>
          <w:trPrChange w:id="948" w:author="tăng ngọc tuân" w:date="2023-12-03T16:26:00Z">
            <w:trPr>
              <w:gridBefore w:val="1"/>
              <w:gridAfter w:val="0"/>
              <w:trHeight w:val="287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949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7394EC66" w14:textId="090A6119" w:rsidR="00B515EC" w:rsidRDefault="00B515EC" w:rsidP="00F94C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A43A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  <w:r w:rsidRPr="005A43A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ins w:id="950" w:author="tăng ngọc tuân" w:date="2023-12-03T16:31:00Z">
              <w:r w:rsidR="00AB6EC4">
                <w:rPr>
                  <w:rFonts w:ascii="Times New Roman" w:eastAsia="Times New Roman" w:hAnsi="Times New Roman" w:cs="Times New Roman"/>
                  <w:b/>
                  <w:bCs/>
                  <w:color w:val="000000"/>
                </w:rPr>
                <w:t>4</w:t>
              </w:r>
            </w:ins>
            <w:del w:id="951" w:author="tăng ngọc tuân" w:date="2023-12-03T16:31:00Z">
              <w:r w:rsidDel="00AB6EC4">
                <w:rPr>
                  <w:rFonts w:ascii="Times New Roman" w:eastAsia="Times New Roman" w:hAnsi="Times New Roman" w:cs="Times New Roman"/>
                  <w:b/>
                  <w:bCs/>
                  <w:color w:val="000000"/>
                </w:rPr>
                <w:delText>6</w:delText>
              </w:r>
            </w:del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952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333DEB09" w14:textId="7B969272" w:rsidR="00B515EC" w:rsidRDefault="00B515EC" w:rsidP="00F94CA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Regression test</w:t>
            </w:r>
            <w:del w:id="953" w:author="tăng ngọc tuân" w:date="2023-12-03T16:30:00Z">
              <w:r w:rsidDel="00AB6EC4">
                <w:rPr>
                  <w:rFonts w:ascii="Times New Roman" w:eastAsia="Times New Roman" w:hAnsi="Times New Roman" w:cs="Times New Roman"/>
                  <w:b/>
                  <w:bCs/>
                  <w:color w:val="000000"/>
                </w:rPr>
                <w:delText>, bugfixing, etc.</w:delText>
              </w:r>
            </w:del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954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6B484547" w14:textId="38242B99" w:rsidR="00B515EC" w:rsidRDefault="009A3413" w:rsidP="00B515E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955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696E73FC" w14:textId="337E4F88" w:rsidR="00B515EC" w:rsidRPr="009A3413" w:rsidRDefault="009A3413" w:rsidP="00F94CA6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-Feb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956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4D6481D5" w14:textId="25B6D6CA" w:rsidR="00B515EC" w:rsidRPr="009A3413" w:rsidRDefault="009A3413" w:rsidP="00F94CA6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-Feb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957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23D5A8D0" w14:textId="498BF008" w:rsidR="00B515EC" w:rsidRDefault="00F57759" w:rsidP="00F94C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</w:t>
            </w:r>
          </w:p>
        </w:tc>
      </w:tr>
      <w:tr w:rsidR="00AB6EC4" w14:paraId="56862F99" w14:textId="77777777" w:rsidTr="00B74365">
        <w:trPr>
          <w:trHeight w:val="287"/>
          <w:jc w:val="center"/>
          <w:ins w:id="958" w:author="tăng ngọc tuân" w:date="2023-12-03T16:31:00Z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8AE7F3" w14:textId="58B8762D" w:rsidR="00AB6EC4" w:rsidRPr="005A43A3" w:rsidRDefault="00AB6EC4" w:rsidP="00F94CA6">
            <w:pPr>
              <w:jc w:val="center"/>
              <w:rPr>
                <w:ins w:id="959" w:author="tăng ngọc tuân" w:date="2023-12-03T16:31:00Z"/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ins w:id="960" w:author="tăng ngọc tuân" w:date="2023-12-03T16:31:00Z">
              <w:r>
                <w:rPr>
                  <w:rFonts w:ascii="Times New Roman" w:eastAsia="Times New Roman" w:hAnsi="Times New Roman" w:cs="Times New Roman"/>
                  <w:b/>
                  <w:bCs/>
                  <w:color w:val="000000"/>
                </w:rPr>
                <w:t>3.3.5</w:t>
              </w:r>
            </w:ins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F13E7A" w14:textId="019FBAC9" w:rsidR="00AB6EC4" w:rsidRDefault="00AB6EC4" w:rsidP="00F94CA6">
            <w:pPr>
              <w:rPr>
                <w:ins w:id="961" w:author="tăng ngọc tuân" w:date="2023-12-03T16:31:00Z"/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ins w:id="962" w:author="tăng ngọc tuân" w:date="2023-12-03T16:31:00Z">
              <w:r>
                <w:rPr>
                  <w:rFonts w:ascii="Times New Roman" w:eastAsia="Times New Roman" w:hAnsi="Times New Roman" w:cs="Times New Roman"/>
                  <w:b/>
                  <w:bCs/>
                  <w:color w:val="000000"/>
                </w:rPr>
                <w:t>Fix bug</w:t>
              </w:r>
            </w:ins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F6A910" w14:textId="4C5DF87B" w:rsidR="00AB6EC4" w:rsidRDefault="009A3413" w:rsidP="00B515EC">
            <w:pPr>
              <w:jc w:val="center"/>
              <w:rPr>
                <w:ins w:id="963" w:author="tăng ngọc tuân" w:date="2023-12-03T16:31:00Z"/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C07D04" w14:textId="1535637A" w:rsidR="00AB6EC4" w:rsidRPr="009A3413" w:rsidRDefault="009A3413" w:rsidP="00F94CA6">
            <w:pPr>
              <w:jc w:val="center"/>
              <w:rPr>
                <w:ins w:id="964" w:author="tăng ngọc tuân" w:date="2023-12-03T16:31:00Z"/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-Feb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88D0C1" w14:textId="4AEC48E2" w:rsidR="00AB6EC4" w:rsidRPr="009A3413" w:rsidRDefault="009A3413" w:rsidP="00F94CA6">
            <w:pPr>
              <w:jc w:val="center"/>
              <w:rPr>
                <w:ins w:id="965" w:author="tăng ngọc tuân" w:date="2023-12-03T16:31:00Z"/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-Feb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BD4ED7" w14:textId="1A398FF9" w:rsidR="00AB6EC4" w:rsidRDefault="009A3413" w:rsidP="00F94CA6">
            <w:pPr>
              <w:jc w:val="center"/>
              <w:rPr>
                <w:ins w:id="966" w:author="tăng ngọc tuân" w:date="2023-12-03T16:31:00Z"/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  <w:r w:rsidR="00F577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</w:p>
        </w:tc>
      </w:tr>
      <w:tr w:rsidR="00B515EC" w:rsidDel="00AB6EC4" w14:paraId="60486DC1" w14:textId="40E27595" w:rsidTr="00B74365">
        <w:trPr>
          <w:trHeight w:val="287"/>
          <w:jc w:val="center"/>
          <w:del w:id="967" w:author="tăng ngọc tuân" w:date="2023-12-03T16:31:00Z"/>
          <w:trPrChange w:id="968" w:author="tăng ngọc tuân" w:date="2023-12-03T16:26:00Z">
            <w:trPr>
              <w:gridBefore w:val="1"/>
              <w:gridAfter w:val="0"/>
              <w:trHeight w:val="287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969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0715E6F4" w14:textId="0326C6B4" w:rsidR="00B515EC" w:rsidDel="00AB6EC4" w:rsidRDefault="00B515EC" w:rsidP="00F94CA6">
            <w:pPr>
              <w:jc w:val="center"/>
              <w:rPr>
                <w:del w:id="970" w:author="tăng ngọc tuân" w:date="2023-12-03T16:31:00Z"/>
                <w:rFonts w:ascii="Times New Roman" w:hAnsi="Times New Roman" w:cs="Times New Roman"/>
                <w:color w:val="000000" w:themeColor="text1"/>
              </w:rPr>
            </w:pPr>
            <w:del w:id="971" w:author="tăng ngọc tuân" w:date="2023-12-03T16:31:00Z">
              <w:r w:rsidRPr="005A43A3" w:rsidDel="00AB6EC4">
                <w:rPr>
                  <w:rFonts w:ascii="Times New Roman" w:eastAsia="Times New Roman" w:hAnsi="Times New Roman" w:cs="Times New Roman"/>
                  <w:color w:val="000000"/>
                </w:rPr>
                <w:delText>3.</w:delText>
              </w:r>
              <w:r w:rsidDel="00AB6EC4">
                <w:rPr>
                  <w:rFonts w:ascii="Times New Roman" w:eastAsia="Times New Roman" w:hAnsi="Times New Roman" w:cs="Times New Roman"/>
                  <w:color w:val="000000"/>
                </w:rPr>
                <w:delText>3</w:delText>
              </w:r>
              <w:r w:rsidRPr="005A43A3" w:rsidDel="00AB6EC4">
                <w:rPr>
                  <w:rFonts w:ascii="Times New Roman" w:eastAsia="Times New Roman" w:hAnsi="Times New Roman" w:cs="Times New Roman"/>
                  <w:color w:val="000000"/>
                </w:rPr>
                <w:delText>.7.1</w:delText>
              </w:r>
            </w:del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972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6E49D7BC" w14:textId="2DDC1E0D" w:rsidR="00B515EC" w:rsidDel="00AB6EC4" w:rsidRDefault="00B515EC" w:rsidP="00F94CA6">
            <w:pPr>
              <w:rPr>
                <w:del w:id="973" w:author="tăng ngọc tuân" w:date="2023-12-03T16:31:00Z"/>
                <w:rFonts w:ascii="Times New Roman" w:eastAsia="Times New Roman" w:hAnsi="Times New Roman" w:cs="Times New Roman"/>
              </w:rPr>
            </w:pPr>
            <w:del w:id="974" w:author="tăng ngọc tuân" w:date="2023-12-03T16:31:00Z">
              <w:r w:rsidDel="00AB6EC4">
                <w:rPr>
                  <w:rFonts w:ascii="Times New Roman" w:eastAsia="Times New Roman" w:hAnsi="Times New Roman" w:cs="Times New Roman"/>
                  <w:color w:val="000000"/>
                </w:rPr>
                <w:delText xml:space="preserve">Regression test </w:delText>
              </w:r>
            </w:del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975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714C787" w14:textId="7079A48B" w:rsidR="00B515EC" w:rsidDel="00AB6EC4" w:rsidRDefault="00B515EC" w:rsidP="00B515EC">
            <w:pPr>
              <w:jc w:val="center"/>
              <w:rPr>
                <w:del w:id="976" w:author="tăng ngọc tuân" w:date="2023-12-03T16:31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77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21E630DF" w14:textId="05AA4EAA" w:rsidR="00B515EC" w:rsidDel="00AB6EC4" w:rsidRDefault="00B515EC" w:rsidP="00F94CA6">
            <w:pPr>
              <w:jc w:val="center"/>
              <w:rPr>
                <w:del w:id="978" w:author="tăng ngọc tuân" w:date="2023-12-03T16:31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79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16EDB24E" w14:textId="719889AD" w:rsidR="00B515EC" w:rsidDel="00AB6EC4" w:rsidRDefault="00B515EC" w:rsidP="00F94CA6">
            <w:pPr>
              <w:jc w:val="center"/>
              <w:rPr>
                <w:del w:id="980" w:author="tăng ngọc tuân" w:date="2023-12-03T16:31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81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37DE2544" w14:textId="03E69B5A" w:rsidR="00B515EC" w:rsidDel="00AB6EC4" w:rsidRDefault="00B515EC" w:rsidP="00F94CA6">
            <w:pPr>
              <w:jc w:val="center"/>
              <w:rPr>
                <w:del w:id="982" w:author="tăng ngọc tuân" w:date="2023-12-03T16:31:00Z"/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515EC" w:rsidDel="00AB6EC4" w14:paraId="3483C6CC" w14:textId="0D84101A" w:rsidTr="00B74365">
        <w:trPr>
          <w:trHeight w:val="287"/>
          <w:jc w:val="center"/>
          <w:del w:id="983" w:author="tăng ngọc tuân" w:date="2023-12-03T16:31:00Z"/>
          <w:trPrChange w:id="984" w:author="tăng ngọc tuân" w:date="2023-12-03T16:26:00Z">
            <w:trPr>
              <w:gridBefore w:val="1"/>
              <w:gridAfter w:val="0"/>
              <w:trHeight w:val="287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985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42143E46" w14:textId="057D2664" w:rsidR="00B515EC" w:rsidDel="00AB6EC4" w:rsidRDefault="00B515EC" w:rsidP="00F94CA6">
            <w:pPr>
              <w:jc w:val="center"/>
              <w:rPr>
                <w:del w:id="986" w:author="tăng ngọc tuân" w:date="2023-12-03T16:31:00Z"/>
                <w:rFonts w:ascii="Times New Roman" w:hAnsi="Times New Roman" w:cs="Times New Roman"/>
                <w:color w:val="000000" w:themeColor="text1"/>
              </w:rPr>
            </w:pPr>
            <w:del w:id="987" w:author="tăng ngọc tuân" w:date="2023-12-03T16:31:00Z">
              <w:r w:rsidRPr="005A43A3" w:rsidDel="00AB6EC4">
                <w:rPr>
                  <w:rFonts w:ascii="Times New Roman" w:eastAsia="Times New Roman" w:hAnsi="Times New Roman" w:cs="Times New Roman"/>
                  <w:color w:val="000000"/>
                </w:rPr>
                <w:delText>3.</w:delText>
              </w:r>
              <w:r w:rsidDel="00AB6EC4">
                <w:rPr>
                  <w:rFonts w:ascii="Times New Roman" w:eastAsia="Times New Roman" w:hAnsi="Times New Roman" w:cs="Times New Roman"/>
                  <w:color w:val="000000"/>
                </w:rPr>
                <w:delText>3</w:delText>
              </w:r>
              <w:r w:rsidRPr="005A43A3" w:rsidDel="00AB6EC4">
                <w:rPr>
                  <w:rFonts w:ascii="Times New Roman" w:eastAsia="Times New Roman" w:hAnsi="Times New Roman" w:cs="Times New Roman"/>
                  <w:color w:val="000000"/>
                </w:rPr>
                <w:delText>.7.2</w:delText>
              </w:r>
            </w:del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988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1DA5EE48" w14:textId="20C11FC6" w:rsidR="00B515EC" w:rsidDel="00AB6EC4" w:rsidRDefault="00B515EC" w:rsidP="00F94CA6">
            <w:pPr>
              <w:rPr>
                <w:del w:id="989" w:author="tăng ngọc tuân" w:date="2023-12-03T16:31:00Z"/>
                <w:rFonts w:ascii="Times New Roman" w:eastAsia="Times New Roman" w:hAnsi="Times New Roman" w:cs="Times New Roman"/>
              </w:rPr>
            </w:pPr>
            <w:del w:id="990" w:author="tăng ngọc tuân" w:date="2023-12-03T16:31:00Z">
              <w:r w:rsidDel="00AB6EC4">
                <w:rPr>
                  <w:rFonts w:ascii="Times New Roman" w:eastAsia="Times New Roman" w:hAnsi="Times New Roman" w:cs="Times New Roman"/>
                  <w:color w:val="000000"/>
                </w:rPr>
                <w:delText>Bug fixing</w:delText>
              </w:r>
            </w:del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991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8BA9415" w14:textId="2BECB9DC" w:rsidR="00B515EC" w:rsidDel="00AB6EC4" w:rsidRDefault="00B515EC" w:rsidP="00B515EC">
            <w:pPr>
              <w:jc w:val="center"/>
              <w:rPr>
                <w:del w:id="992" w:author="tăng ngọc tuân" w:date="2023-12-03T16:31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93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1B2F463" w14:textId="33A2F8FA" w:rsidR="00B515EC" w:rsidDel="00AB6EC4" w:rsidRDefault="00B515EC" w:rsidP="00F94CA6">
            <w:pPr>
              <w:jc w:val="center"/>
              <w:rPr>
                <w:del w:id="994" w:author="tăng ngọc tuân" w:date="2023-12-03T16:31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95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49561E3B" w14:textId="0E365050" w:rsidR="00B515EC" w:rsidDel="00AB6EC4" w:rsidRDefault="00B515EC" w:rsidP="00F94CA6">
            <w:pPr>
              <w:jc w:val="center"/>
              <w:rPr>
                <w:del w:id="996" w:author="tăng ngọc tuân" w:date="2023-12-03T16:31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97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7D293FB" w14:textId="54B3B719" w:rsidR="00B515EC" w:rsidDel="00AB6EC4" w:rsidRDefault="00B515EC" w:rsidP="00F94CA6">
            <w:pPr>
              <w:jc w:val="center"/>
              <w:rPr>
                <w:del w:id="998" w:author="tăng ngọc tuân" w:date="2023-12-03T16:31:00Z"/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515EC" w:rsidDel="00AB6EC4" w14:paraId="06F9B0FC" w14:textId="0C157B88" w:rsidTr="00B74365">
        <w:trPr>
          <w:trHeight w:val="287"/>
          <w:jc w:val="center"/>
          <w:del w:id="999" w:author="tăng ngọc tuân" w:date="2023-12-03T16:31:00Z"/>
          <w:trPrChange w:id="1000" w:author="tăng ngọc tuân" w:date="2023-12-03T16:26:00Z">
            <w:trPr>
              <w:gridBefore w:val="1"/>
              <w:gridAfter w:val="0"/>
              <w:trHeight w:val="287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001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3335F63E" w14:textId="1E6A7D01" w:rsidR="00B515EC" w:rsidDel="00AB6EC4" w:rsidRDefault="00B515EC" w:rsidP="00F94CA6">
            <w:pPr>
              <w:jc w:val="center"/>
              <w:rPr>
                <w:del w:id="1002" w:author="tăng ngọc tuân" w:date="2023-12-03T16:31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003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38347301" w14:textId="1CA204DF" w:rsidR="00B515EC" w:rsidDel="00AB6EC4" w:rsidRDefault="00B515EC" w:rsidP="00F94CA6">
            <w:pPr>
              <w:rPr>
                <w:del w:id="1004" w:author="tăng ngọc tuân" w:date="2023-12-03T16:31:00Z"/>
                <w:rFonts w:ascii="Times New Roman" w:eastAsia="Times New Roman" w:hAnsi="Times New Roman" w:cs="Times New Roman"/>
              </w:rPr>
            </w:pPr>
            <w:del w:id="1005" w:author="tăng ngọc tuân" w:date="2023-12-03T16:31:00Z">
              <w:r w:rsidDel="00AB6EC4">
                <w:rPr>
                  <w:rFonts w:ascii="Times New Roman" w:eastAsia="Times New Roman" w:hAnsi="Times New Roman" w:cs="Times New Roman"/>
                </w:rPr>
                <w:delText>…</w:delText>
              </w:r>
            </w:del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006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6E6749F" w14:textId="0EA19EA1" w:rsidR="00B515EC" w:rsidDel="00AB6EC4" w:rsidRDefault="00B515EC" w:rsidP="00B515EC">
            <w:pPr>
              <w:jc w:val="center"/>
              <w:rPr>
                <w:del w:id="1007" w:author="tăng ngọc tuân" w:date="2023-12-03T16:31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08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4F2CB5F8" w14:textId="694F4221" w:rsidR="00B515EC" w:rsidDel="00AB6EC4" w:rsidRDefault="00B515EC" w:rsidP="00F94CA6">
            <w:pPr>
              <w:jc w:val="center"/>
              <w:rPr>
                <w:del w:id="1009" w:author="tăng ngọc tuân" w:date="2023-12-03T16:31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10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14DC550" w14:textId="20A8DC4F" w:rsidR="00B515EC" w:rsidDel="00AB6EC4" w:rsidRDefault="00B515EC" w:rsidP="00F94CA6">
            <w:pPr>
              <w:jc w:val="center"/>
              <w:rPr>
                <w:del w:id="1011" w:author="tăng ngọc tuân" w:date="2023-12-03T16:31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12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1F9735DA" w14:textId="091880E5" w:rsidR="00B515EC" w:rsidDel="00AB6EC4" w:rsidRDefault="00B515EC" w:rsidP="00F94CA6">
            <w:pPr>
              <w:jc w:val="center"/>
              <w:rPr>
                <w:del w:id="1013" w:author="tăng ngọc tuân" w:date="2023-12-03T16:31:00Z"/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515EC" w:rsidDel="00AB6EC4" w14:paraId="7E244127" w14:textId="754ACC09" w:rsidTr="00B74365">
        <w:trPr>
          <w:trHeight w:val="287"/>
          <w:jc w:val="center"/>
          <w:del w:id="1014" w:author="tăng ngọc tuân" w:date="2023-12-03T16:31:00Z"/>
          <w:trPrChange w:id="1015" w:author="tăng ngọc tuân" w:date="2023-12-03T16:26:00Z">
            <w:trPr>
              <w:gridBefore w:val="1"/>
              <w:gridAfter w:val="0"/>
              <w:trHeight w:val="287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016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3C433959" w14:textId="2F30B592" w:rsidR="00B515EC" w:rsidDel="00AB6EC4" w:rsidRDefault="00B515EC" w:rsidP="00F94CA6">
            <w:pPr>
              <w:jc w:val="center"/>
              <w:rPr>
                <w:del w:id="1017" w:author="tăng ngọc tuân" w:date="2023-12-03T16:31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018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79FBEE75" w14:textId="7AB27F79" w:rsidR="00B515EC" w:rsidDel="00AB6EC4" w:rsidRDefault="00B515EC" w:rsidP="00F94CA6">
            <w:pPr>
              <w:rPr>
                <w:del w:id="1019" w:author="tăng ngọc tuân" w:date="2023-12-03T16:31:00Z"/>
                <w:rFonts w:ascii="Times New Roman" w:eastAsia="Times New Roman" w:hAnsi="Times New Roman" w:cs="Times New Roman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020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DEBB57A" w14:textId="2CD13234" w:rsidR="00B515EC" w:rsidDel="00AB6EC4" w:rsidRDefault="00B515EC" w:rsidP="00B515EC">
            <w:pPr>
              <w:jc w:val="center"/>
              <w:rPr>
                <w:del w:id="1021" w:author="tăng ngọc tuân" w:date="2023-12-03T16:31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22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50F80A9E" w14:textId="707FC86F" w:rsidR="00B515EC" w:rsidDel="00AB6EC4" w:rsidRDefault="00B515EC" w:rsidP="00F94CA6">
            <w:pPr>
              <w:jc w:val="center"/>
              <w:rPr>
                <w:del w:id="1023" w:author="tăng ngọc tuân" w:date="2023-12-03T16:31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24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56BC4303" w14:textId="71393877" w:rsidR="00B515EC" w:rsidDel="00AB6EC4" w:rsidRDefault="00B515EC" w:rsidP="00F94CA6">
            <w:pPr>
              <w:jc w:val="center"/>
              <w:rPr>
                <w:del w:id="1025" w:author="tăng ngọc tuân" w:date="2023-12-03T16:31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26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F63AE59" w14:textId="3B382E08" w:rsidR="00B515EC" w:rsidDel="00AB6EC4" w:rsidRDefault="00B515EC" w:rsidP="00F94CA6">
            <w:pPr>
              <w:jc w:val="center"/>
              <w:rPr>
                <w:del w:id="1027" w:author="tăng ngọc tuân" w:date="2023-12-03T16:31:00Z"/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515EC" w:rsidRPr="005A43A3" w:rsidDel="00AB6EC4" w14:paraId="777D53CD" w14:textId="6E0F6059" w:rsidTr="00B74365">
        <w:trPr>
          <w:trHeight w:val="315"/>
          <w:jc w:val="center"/>
          <w:del w:id="1028" w:author="tăng ngọc tuân" w:date="2023-12-03T16:31:00Z"/>
          <w:trPrChange w:id="1029" w:author="tăng ngọc tuân" w:date="2023-12-03T16:26:00Z">
            <w:trPr>
              <w:gridBefore w:val="1"/>
              <w:gridAfter w:val="0"/>
              <w:trHeight w:val="315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30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35792986" w14:textId="51825B05" w:rsidR="00B515EC" w:rsidRPr="00227FA0" w:rsidDel="00AB6EC4" w:rsidRDefault="00B515EC" w:rsidP="00F94CA6">
            <w:pPr>
              <w:jc w:val="center"/>
              <w:rPr>
                <w:del w:id="1031" w:author="tăng ngọc tuân" w:date="2023-12-03T16:31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032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043AC091" w14:textId="10EAC26F" w:rsidR="00B515EC" w:rsidRPr="00227FA0" w:rsidDel="00AB6EC4" w:rsidRDefault="00B515EC" w:rsidP="00F94CA6">
            <w:pPr>
              <w:rPr>
                <w:del w:id="1033" w:author="tăng ngọc tuân" w:date="2023-12-03T16:31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034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525AAC8" w14:textId="1931DA38" w:rsidR="00B515EC" w:rsidRPr="00227FA0" w:rsidDel="00AB6EC4" w:rsidRDefault="00B515EC" w:rsidP="00B515EC">
            <w:pPr>
              <w:jc w:val="center"/>
              <w:rPr>
                <w:del w:id="1035" w:author="tăng ngọc tuân" w:date="2023-12-03T16:31:00Z"/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36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5CFA27B5" w14:textId="288D4B2C" w:rsidR="00B515EC" w:rsidRPr="00227FA0" w:rsidDel="00AB6EC4" w:rsidRDefault="00B515EC" w:rsidP="00F94CA6">
            <w:pPr>
              <w:jc w:val="center"/>
              <w:rPr>
                <w:del w:id="1037" w:author="tăng ngọc tuân" w:date="2023-12-03T16:31:00Z"/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38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3D22AF7" w14:textId="4F898CA2" w:rsidR="00B515EC" w:rsidRPr="00227FA0" w:rsidDel="00AB6EC4" w:rsidRDefault="00B515EC" w:rsidP="00F94CA6">
            <w:pPr>
              <w:jc w:val="center"/>
              <w:rPr>
                <w:del w:id="1039" w:author="tăng ngọc tuân" w:date="2023-12-03T16:31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40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30C701E6" w14:textId="6AE4FEC9" w:rsidR="00B515EC" w:rsidRPr="00227FA0" w:rsidDel="00AB6EC4" w:rsidRDefault="00B515EC" w:rsidP="00F94CA6">
            <w:pPr>
              <w:jc w:val="center"/>
              <w:rPr>
                <w:del w:id="1041" w:author="tăng ngọc tuân" w:date="2023-12-03T16:31:00Z"/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515EC" w:rsidRPr="005A43A3" w:rsidDel="00AB6EC4" w14:paraId="1A02B9B3" w14:textId="0E84ED4C" w:rsidTr="00B74365">
        <w:trPr>
          <w:trHeight w:val="422"/>
          <w:jc w:val="center"/>
          <w:del w:id="1042" w:author="tăng ngọc tuân" w:date="2023-12-03T16:31:00Z"/>
          <w:trPrChange w:id="1043" w:author="tăng ngọc tuân" w:date="2023-12-03T16:26:00Z">
            <w:trPr>
              <w:gridBefore w:val="1"/>
              <w:gridAfter w:val="0"/>
              <w:trHeight w:val="422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044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3200D620" w14:textId="5EF035EF" w:rsidR="00B515EC" w:rsidRPr="00227FA0" w:rsidDel="00AB6EC4" w:rsidRDefault="00B515EC" w:rsidP="00F94CA6">
            <w:pPr>
              <w:jc w:val="center"/>
              <w:rPr>
                <w:del w:id="1045" w:author="tăng ngọc tuân" w:date="2023-12-03T16:31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46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652368B5" w14:textId="4051F88D" w:rsidR="00B515EC" w:rsidRPr="00227FA0" w:rsidDel="00AB6EC4" w:rsidRDefault="00B515EC" w:rsidP="00F94CA6">
            <w:pPr>
              <w:rPr>
                <w:del w:id="1047" w:author="tăng ngọc tuân" w:date="2023-12-03T16:31:00Z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048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EB5F9F1" w14:textId="23B91430" w:rsidR="00B515EC" w:rsidRPr="00227FA0" w:rsidDel="00AB6EC4" w:rsidRDefault="00B515EC" w:rsidP="00B515EC">
            <w:pPr>
              <w:jc w:val="center"/>
              <w:rPr>
                <w:del w:id="1049" w:author="tăng ngọc tuân" w:date="2023-12-03T16:31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50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1A74D4DA" w14:textId="0E483C8C" w:rsidR="00B515EC" w:rsidRPr="00227FA0" w:rsidDel="00AB6EC4" w:rsidRDefault="00B515EC" w:rsidP="00F94CA6">
            <w:pPr>
              <w:jc w:val="center"/>
              <w:rPr>
                <w:del w:id="1051" w:author="tăng ngọc tuân" w:date="2023-12-03T16:31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52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F1674A8" w14:textId="044788CD" w:rsidR="00B515EC" w:rsidRPr="00227FA0" w:rsidDel="00AB6EC4" w:rsidRDefault="00B515EC" w:rsidP="00F94CA6">
            <w:pPr>
              <w:jc w:val="center"/>
              <w:rPr>
                <w:del w:id="1053" w:author="tăng ngọc tuân" w:date="2023-12-03T16:31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054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6B86131E" w14:textId="4757CDF4" w:rsidR="00B515EC" w:rsidRPr="00227FA0" w:rsidDel="00AB6EC4" w:rsidRDefault="00B515EC" w:rsidP="00F94CA6">
            <w:pPr>
              <w:jc w:val="center"/>
              <w:rPr>
                <w:del w:id="1055" w:author="tăng ngọc tuân" w:date="2023-12-03T16:31:00Z"/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515EC" w:rsidRPr="005A43A3" w14:paraId="3703EBC4" w14:textId="77777777" w:rsidTr="00B74365">
        <w:trPr>
          <w:trHeight w:val="600"/>
          <w:jc w:val="center"/>
          <w:trPrChange w:id="1056" w:author="tăng ngọc tuân" w:date="2023-12-03T16:26:00Z">
            <w:trPr>
              <w:gridBefore w:val="1"/>
              <w:gridAfter w:val="0"/>
              <w:trHeight w:val="600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  <w:tcPrChange w:id="1057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  <w:hideMark/>
              </w:tcPr>
            </w:tcPrChange>
          </w:tcPr>
          <w:p w14:paraId="0E0763E1" w14:textId="3B0D6D19" w:rsidR="00B515EC" w:rsidRPr="00227FA0" w:rsidRDefault="00B515EC" w:rsidP="00F94CA6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3.3.7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  <w:tcPrChange w:id="1058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  <w:hideMark/>
              </w:tcPr>
            </w:tcPrChange>
          </w:tcPr>
          <w:p w14:paraId="4C8F618A" w14:textId="77777777" w:rsidR="00B515EC" w:rsidRPr="00227FA0" w:rsidRDefault="00B515EC" w:rsidP="00F94CA6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27FA0">
              <w:rPr>
                <w:rFonts w:ascii="Times New Roman" w:hAnsi="Times New Roman" w:cs="Times New Roman"/>
                <w:b/>
                <w:bCs/>
                <w:color w:val="000000"/>
              </w:rPr>
              <w:t>Release Sprint 3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tcPrChange w:id="1059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62ABABCB" w14:textId="0F199990" w:rsidR="00B515EC" w:rsidRPr="00227FA0" w:rsidRDefault="009A3413" w:rsidP="00B515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tcPrChange w:id="1060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339DCAD1" w14:textId="3DB8D73A" w:rsidR="00B515EC" w:rsidRPr="009A3413" w:rsidRDefault="009A3413" w:rsidP="00F94CA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  <w:t>-Feb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tcPrChange w:id="1061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477A8C0B" w14:textId="1CE06ED3" w:rsidR="00B515EC" w:rsidRPr="009A3413" w:rsidRDefault="009A3413" w:rsidP="00F94CA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  <w:t>-Feb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tcPrChange w:id="1062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435B4CD9" w14:textId="21ADF8A8" w:rsidR="00B515EC" w:rsidRPr="00227FA0" w:rsidRDefault="00B515EC" w:rsidP="00F94CA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15 </w:t>
            </w:r>
          </w:p>
        </w:tc>
      </w:tr>
      <w:tr w:rsidR="00B515EC" w:rsidRPr="005A43A3" w14:paraId="48ADF562" w14:textId="77777777" w:rsidTr="00B74365">
        <w:trPr>
          <w:trHeight w:val="449"/>
          <w:jc w:val="center"/>
          <w:trPrChange w:id="1063" w:author="tăng ngọc tuân" w:date="2023-12-03T16:26:00Z">
            <w:trPr>
              <w:gridBefore w:val="1"/>
              <w:gridAfter w:val="0"/>
              <w:trHeight w:val="449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064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2C788E3A" w14:textId="7DA9007C" w:rsidR="00B515EC" w:rsidRPr="00227FA0" w:rsidRDefault="00B515EC" w:rsidP="00F94CA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3.3.7.1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065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27F5209D" w14:textId="3DA2ED06" w:rsidR="00B515EC" w:rsidRPr="00227FA0" w:rsidRDefault="00B515EC" w:rsidP="00F94C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Sprint 3 Review Meeting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066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32F62B16" w14:textId="70AEC787" w:rsidR="00B515EC" w:rsidRPr="00227FA0" w:rsidRDefault="009A3413" w:rsidP="00B515E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067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01F0DCD6" w14:textId="2C2176C4" w:rsidR="00B515EC" w:rsidRPr="009A3413" w:rsidRDefault="009A3413" w:rsidP="00F94CA6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-Feb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068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1054C141" w14:textId="109E343B" w:rsidR="00B515EC" w:rsidRPr="009A3413" w:rsidRDefault="009A3413" w:rsidP="00F94CA6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-Feb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069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1E86A758" w14:textId="622CE1C8" w:rsidR="00B515EC" w:rsidRPr="00227FA0" w:rsidRDefault="00F57759" w:rsidP="00F94C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</w:tr>
      <w:tr w:rsidR="00B515EC" w:rsidRPr="005A43A3" w14:paraId="4F6D35A8" w14:textId="77777777" w:rsidTr="00B74365">
        <w:trPr>
          <w:trHeight w:val="449"/>
          <w:jc w:val="center"/>
          <w:trPrChange w:id="1070" w:author="tăng ngọc tuân" w:date="2023-12-03T16:26:00Z">
            <w:trPr>
              <w:gridBefore w:val="1"/>
              <w:gridAfter w:val="0"/>
              <w:trHeight w:val="449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071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4DEF6731" w14:textId="14222CCA" w:rsidR="00B515EC" w:rsidRPr="00227FA0" w:rsidRDefault="00B515EC" w:rsidP="00F94CA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3.3.7.2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072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7456A734" w14:textId="5C02C454" w:rsidR="00B515EC" w:rsidRDefault="00B515EC" w:rsidP="00F94CA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Sprint 3 Retrospective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073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28925374" w14:textId="5DC0F649" w:rsidR="00B515EC" w:rsidRPr="009A3413" w:rsidRDefault="009A3413" w:rsidP="00B515E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074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3B595F04" w14:textId="22D596EF" w:rsidR="00B515EC" w:rsidRPr="009A3413" w:rsidRDefault="009A3413" w:rsidP="00F94CA6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-Feb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075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6E9EF04C" w14:textId="4EB5449B" w:rsidR="00B515EC" w:rsidRPr="00227FA0" w:rsidRDefault="009A3413" w:rsidP="00F94C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-Feb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076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62757743" w14:textId="66ED7213" w:rsidR="00B515EC" w:rsidRPr="00227FA0" w:rsidRDefault="00F57759" w:rsidP="00F94C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</w:tr>
      <w:tr w:rsidR="00B515EC" w:rsidRPr="00227FA0" w14:paraId="1902FEC8" w14:textId="77777777" w:rsidTr="00B74365">
        <w:trPr>
          <w:trHeight w:val="467"/>
          <w:jc w:val="center"/>
          <w:trPrChange w:id="1077" w:author="tăng ngọc tuân" w:date="2023-12-03T16:26:00Z">
            <w:trPr>
              <w:gridBefore w:val="1"/>
              <w:gridAfter w:val="0"/>
              <w:trHeight w:val="467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/>
            <w:vAlign w:val="center"/>
            <w:hideMark/>
            <w:tcPrChange w:id="1078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7D31"/>
                <w:vAlign w:val="center"/>
                <w:hideMark/>
              </w:tcPr>
            </w:tcPrChange>
          </w:tcPr>
          <w:p w14:paraId="7EE2807B" w14:textId="46A6AFE8" w:rsidR="00B515EC" w:rsidRPr="00227FA0" w:rsidRDefault="00B515EC" w:rsidP="00F94CA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3.4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/>
            <w:vAlign w:val="center"/>
            <w:hideMark/>
            <w:tcPrChange w:id="1079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D7D31"/>
                <w:vAlign w:val="center"/>
                <w:hideMark/>
              </w:tcPr>
            </w:tcPrChange>
          </w:tcPr>
          <w:p w14:paraId="5267F9AD" w14:textId="35485183" w:rsidR="00B515EC" w:rsidRPr="00227FA0" w:rsidRDefault="00B515EC" w:rsidP="00F94CA6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Sprint 4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/>
            <w:vAlign w:val="center"/>
            <w:tcPrChange w:id="1080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D7D31"/>
                <w:vAlign w:val="center"/>
              </w:tcPr>
            </w:tcPrChange>
          </w:tcPr>
          <w:p w14:paraId="3E9625D3" w14:textId="08B6B8D1" w:rsidR="00B515EC" w:rsidRDefault="00B515EC" w:rsidP="00B515E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14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/>
            <w:vAlign w:val="center"/>
            <w:hideMark/>
            <w:tcPrChange w:id="1081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7D31"/>
                <w:vAlign w:val="center"/>
                <w:hideMark/>
              </w:tcPr>
            </w:tcPrChange>
          </w:tcPr>
          <w:p w14:paraId="79E23996" w14:textId="1414658E" w:rsidR="00B515EC" w:rsidRPr="00227FA0" w:rsidRDefault="007D024C" w:rsidP="00F94CA6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9</w:t>
            </w:r>
            <w:r w:rsidR="00C67644">
              <w:rPr>
                <w:rFonts w:ascii="Times New Roman" w:hAnsi="Times New Roman" w:cs="Times New Roman"/>
                <w:b/>
                <w:color w:val="000000"/>
              </w:rPr>
              <w:t>-Feb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/>
            <w:vAlign w:val="center"/>
            <w:hideMark/>
            <w:tcPrChange w:id="1082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D7D31"/>
                <w:vAlign w:val="center"/>
                <w:hideMark/>
              </w:tcPr>
            </w:tcPrChange>
          </w:tcPr>
          <w:p w14:paraId="76C8243A" w14:textId="05F4E88F" w:rsidR="00B515EC" w:rsidRPr="00227FA0" w:rsidRDefault="00C67644" w:rsidP="00F94CA6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22-Feb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/>
            <w:vAlign w:val="center"/>
            <w:tcPrChange w:id="1083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D7D31"/>
                <w:vAlign w:val="center"/>
              </w:tcPr>
            </w:tcPrChange>
          </w:tcPr>
          <w:p w14:paraId="7722C545" w14:textId="02A5FE7C" w:rsidR="00B515EC" w:rsidRPr="00227FA0" w:rsidRDefault="00B265AD" w:rsidP="00F94CA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20</w:t>
            </w:r>
            <w:r w:rsidR="00B515E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 h</w:t>
            </w:r>
          </w:p>
        </w:tc>
      </w:tr>
      <w:tr w:rsidR="00B515EC" w:rsidRPr="00227FA0" w14:paraId="6728CAA6" w14:textId="77777777" w:rsidTr="00B74365">
        <w:trPr>
          <w:trHeight w:val="315"/>
          <w:jc w:val="center"/>
          <w:trPrChange w:id="1084" w:author="tăng ngọc tuân" w:date="2023-12-03T16:26:00Z">
            <w:trPr>
              <w:gridBefore w:val="1"/>
              <w:gridAfter w:val="0"/>
              <w:trHeight w:val="315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085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22F50FBB" w14:textId="56A10205" w:rsidR="00B515EC" w:rsidRPr="00FE45D9" w:rsidRDefault="00B515EC" w:rsidP="00F94CA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E45D9">
              <w:rPr>
                <w:rFonts w:ascii="Times New Roman" w:hAnsi="Times New Roman" w:cs="Times New Roman"/>
                <w:b/>
                <w:bCs/>
                <w:color w:val="000000"/>
              </w:rPr>
              <w:t>3.4.1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086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2E6940F1" w14:textId="7AE6324E" w:rsidR="00B515EC" w:rsidRPr="00FE45D9" w:rsidRDefault="00B515EC" w:rsidP="00F94CA6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E45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Sprint 4 Planning Meeting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087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2C961516" w14:textId="25F6E2C9" w:rsidR="00B515EC" w:rsidRPr="00FE45D9" w:rsidRDefault="007D024C" w:rsidP="00B515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088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16ED2662" w14:textId="5DD76BE7" w:rsidR="00B515EC" w:rsidRPr="007D024C" w:rsidRDefault="007D024C" w:rsidP="00F94CA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vi-VN"/>
              </w:rPr>
              <w:t>-Feb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089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22E6465C" w14:textId="0BE9449C" w:rsidR="00B515EC" w:rsidRPr="007D024C" w:rsidRDefault="007D024C" w:rsidP="00F94CA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  <w:t>-Feb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090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7725F935" w14:textId="125E613A" w:rsidR="00B515EC" w:rsidRPr="00FE45D9" w:rsidRDefault="00F57759" w:rsidP="00F94CA6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5</w:t>
            </w:r>
          </w:p>
        </w:tc>
      </w:tr>
      <w:tr w:rsidR="00B515EC" w:rsidRPr="00227FA0" w14:paraId="35C06EEC" w14:textId="77777777" w:rsidTr="00B74365">
        <w:trPr>
          <w:trHeight w:val="315"/>
          <w:jc w:val="center"/>
          <w:trPrChange w:id="1091" w:author="tăng ngọc tuân" w:date="2023-12-03T16:26:00Z">
            <w:trPr>
              <w:gridBefore w:val="1"/>
              <w:gridAfter w:val="0"/>
              <w:trHeight w:val="315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092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742F4C9C" w14:textId="79D752D4" w:rsidR="00B515EC" w:rsidRPr="00FE45D9" w:rsidRDefault="00B515EC" w:rsidP="00F94CA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E45D9">
              <w:rPr>
                <w:rFonts w:ascii="Times New Roman" w:hAnsi="Times New Roman" w:cs="Times New Roman"/>
                <w:b/>
                <w:bCs/>
                <w:color w:val="000000"/>
              </w:rPr>
              <w:t>3.4.2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093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559AFF1F" w14:textId="4DE75FD5" w:rsidR="00B515EC" w:rsidRPr="00FE45D9" w:rsidRDefault="00B515EC" w:rsidP="00F94CA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5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Create Sprint 4 Backlog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094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4B3F6055" w14:textId="198A8DE2" w:rsidR="00B515EC" w:rsidRPr="007D024C" w:rsidRDefault="007D024C" w:rsidP="00B515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095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363A2B3E" w14:textId="4C482D05" w:rsidR="00B515EC" w:rsidRPr="007D024C" w:rsidRDefault="007D024C" w:rsidP="00F94CA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  <w:t>-Feb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096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7099C156" w14:textId="013E3A6F" w:rsidR="00B515EC" w:rsidRPr="007D024C" w:rsidRDefault="007D024C" w:rsidP="00F94CA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  <w:t>-Feb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097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559AFBF3" w14:textId="75179CA9" w:rsidR="00B515EC" w:rsidRPr="00FE45D9" w:rsidRDefault="00F57759" w:rsidP="00F94CA6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5</w:t>
            </w:r>
          </w:p>
        </w:tc>
      </w:tr>
      <w:tr w:rsidR="008409BD" w:rsidRPr="00227FA0" w14:paraId="7748446D" w14:textId="77777777" w:rsidTr="00B74365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160E88" w14:textId="6F563D73" w:rsidR="008409BD" w:rsidRPr="00FE45D9" w:rsidRDefault="008409BD" w:rsidP="00F94CA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vi-VN"/>
              </w:rPr>
            </w:pPr>
            <w:r w:rsidRPr="00FE45D9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  <w:r w:rsidRPr="00FE45D9">
              <w:rPr>
                <w:rFonts w:ascii="Times New Roman" w:hAnsi="Times New Roman" w:cs="Times New Roman"/>
                <w:b/>
                <w:bCs/>
                <w:color w:val="000000"/>
                <w:lang w:val="vi-VN"/>
              </w:rPr>
              <w:t>.4.3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38354B" w14:textId="197A540D" w:rsidR="008409BD" w:rsidRPr="00FE45D9" w:rsidRDefault="008409BD" w:rsidP="00F94CA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5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Memorize</w:t>
            </w:r>
            <w:r w:rsidRPr="00FE45D9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 xml:space="preserve"> items from </w:t>
            </w:r>
            <w:r w:rsidRPr="00FE45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previous months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617FCD" w14:textId="30E3770A" w:rsidR="008409BD" w:rsidRPr="007D024C" w:rsidRDefault="007D024C" w:rsidP="00B515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709133" w14:textId="469F7B52" w:rsidR="008409BD" w:rsidRPr="007D024C" w:rsidRDefault="007D024C" w:rsidP="00F94CA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  <w:t>-Feb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7F0E11" w14:textId="785281F7" w:rsidR="008409BD" w:rsidRPr="007D024C" w:rsidRDefault="007D024C" w:rsidP="00F94CA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11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  <w:t>-Feb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4B9963" w14:textId="4D60B65B" w:rsidR="008409BD" w:rsidRPr="00FE45D9" w:rsidRDefault="00F57759" w:rsidP="00F94CA6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20</w:t>
            </w:r>
          </w:p>
        </w:tc>
      </w:tr>
      <w:tr w:rsidR="008409BD" w:rsidRPr="00227FA0" w14:paraId="31DE0AFB" w14:textId="77777777" w:rsidTr="00B74365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E90AC0" w14:textId="0C82F3DA" w:rsidR="008409BD" w:rsidRPr="00FE45D9" w:rsidRDefault="008409BD" w:rsidP="00F94CA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E45D9">
              <w:rPr>
                <w:rFonts w:ascii="Times New Roman" w:hAnsi="Times New Roman" w:cs="Times New Roman"/>
                <w:b/>
                <w:bCs/>
                <w:color w:val="000000"/>
              </w:rPr>
              <w:t>3.4.4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4E58F7" w14:textId="6ABD5EFE" w:rsidR="008409BD" w:rsidRPr="00FE45D9" w:rsidRDefault="008409BD" w:rsidP="00F94CA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5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Suggest items from memory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B7E741" w14:textId="17F1FC8C" w:rsidR="008409BD" w:rsidRPr="00FE45D9" w:rsidRDefault="00B265AD" w:rsidP="00B515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2F7532" w14:textId="325F98AB" w:rsidR="008409BD" w:rsidRPr="00B265AD" w:rsidRDefault="00B265AD" w:rsidP="00F94CA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12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  <w:t>-Feb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AFA4B4" w14:textId="0A6D74E4" w:rsidR="008409BD" w:rsidRPr="00B265AD" w:rsidRDefault="00B265AD" w:rsidP="00F94CA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12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  <w:t>-Feb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4E674F" w14:textId="608A741C" w:rsidR="008409BD" w:rsidRPr="00FE45D9" w:rsidRDefault="00F57759" w:rsidP="00F94CA6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10</w:t>
            </w:r>
          </w:p>
        </w:tc>
      </w:tr>
      <w:tr w:rsidR="00B515EC" w:rsidRPr="00227FA0" w:rsidDel="00AB6EC4" w14:paraId="376E4163" w14:textId="411993D3" w:rsidTr="00B74365">
        <w:trPr>
          <w:trHeight w:val="315"/>
          <w:jc w:val="center"/>
          <w:del w:id="1098" w:author="tăng ngọc tuân" w:date="2023-12-03T16:31:00Z"/>
          <w:trPrChange w:id="1099" w:author="tăng ngọc tuân" w:date="2023-12-03T16:26:00Z">
            <w:trPr>
              <w:gridBefore w:val="1"/>
              <w:gridAfter w:val="0"/>
              <w:trHeight w:val="315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100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3E6C0998" w14:textId="60955BE3" w:rsidR="00B515EC" w:rsidDel="00AB6EC4" w:rsidRDefault="00B515EC" w:rsidP="00F94CA6">
            <w:pPr>
              <w:jc w:val="center"/>
              <w:rPr>
                <w:del w:id="1101" w:author="tăng ngọc tuân" w:date="2023-12-03T16:31:00Z"/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102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51B8D413" w14:textId="5CF2F339" w:rsidR="00B515EC" w:rsidDel="00AB6EC4" w:rsidRDefault="00B515EC" w:rsidP="00F94CA6">
            <w:pPr>
              <w:rPr>
                <w:del w:id="1103" w:author="tăng ngọc tuân" w:date="2023-12-03T16:31:00Z"/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104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3FC47239" w14:textId="6F69B0CA" w:rsidR="00B515EC" w:rsidRPr="00227FA0" w:rsidDel="00AB6EC4" w:rsidRDefault="00B515EC" w:rsidP="00B515EC">
            <w:pPr>
              <w:jc w:val="center"/>
              <w:rPr>
                <w:del w:id="1105" w:author="tăng ngọc tuân" w:date="2023-12-03T16:31:00Z"/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106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3AACBE29" w14:textId="44B0227A" w:rsidR="00B515EC" w:rsidRPr="00227FA0" w:rsidDel="00AB6EC4" w:rsidRDefault="00B515EC" w:rsidP="00F94CA6">
            <w:pPr>
              <w:jc w:val="center"/>
              <w:rPr>
                <w:del w:id="1107" w:author="tăng ngọc tuân" w:date="2023-12-03T16:31:00Z"/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108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1007FBE5" w14:textId="34278E25" w:rsidR="00B515EC" w:rsidRPr="00227FA0" w:rsidDel="00AB6EC4" w:rsidRDefault="00B515EC" w:rsidP="00F94CA6">
            <w:pPr>
              <w:jc w:val="center"/>
              <w:rPr>
                <w:del w:id="1109" w:author="tăng ngọc tuân" w:date="2023-12-03T16:31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110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1D57413B" w14:textId="6C84E387" w:rsidR="00B515EC" w:rsidRPr="00BB1000" w:rsidDel="00AB6EC4" w:rsidRDefault="00B515EC" w:rsidP="00F94CA6">
            <w:pPr>
              <w:jc w:val="center"/>
              <w:rPr>
                <w:del w:id="1111" w:author="tăng ngọc tuân" w:date="2023-12-03T16:31:00Z"/>
                <w:rFonts w:ascii="Times New Roman" w:hAnsi="Times New Roman" w:cs="Times New Roman"/>
                <w:color w:val="auto"/>
              </w:rPr>
            </w:pPr>
          </w:p>
        </w:tc>
      </w:tr>
      <w:tr w:rsidR="00B515EC" w:rsidRPr="00227FA0" w14:paraId="1A82667E" w14:textId="77777777" w:rsidTr="00B74365">
        <w:trPr>
          <w:trHeight w:val="315"/>
          <w:jc w:val="center"/>
          <w:trPrChange w:id="1112" w:author="tăng ngọc tuân" w:date="2023-12-03T16:26:00Z">
            <w:trPr>
              <w:gridBefore w:val="1"/>
              <w:gridAfter w:val="0"/>
              <w:trHeight w:val="315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113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67EA1433" w14:textId="2D70928E" w:rsidR="00B515EC" w:rsidRPr="00D23DA2" w:rsidRDefault="00B515EC" w:rsidP="00D23D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A43A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4.</w:t>
            </w:r>
            <w:r w:rsidR="008409B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114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1A15CFC8" w14:textId="3BB65189" w:rsidR="00B515EC" w:rsidRPr="00D669A2" w:rsidRDefault="00D669A2" w:rsidP="00D23DA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  <w:rPrChange w:id="1115" w:author="tăng ngọc tuân" w:date="2023-12-03T16:34:00Z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</w:rPr>
                </w:rPrChange>
              </w:rPr>
            </w:pPr>
            <w:ins w:id="1116" w:author="tăng ngọc tuân" w:date="2023-12-03T16:41:00Z">
              <w:r>
                <w:rPr>
                  <w:rFonts w:ascii="Times New Roman" w:eastAsia="Times New Roman" w:hAnsi="Times New Roman" w:cs="Times New Roman"/>
                  <w:b/>
                  <w:bCs/>
                  <w:color w:val="000000"/>
                </w:rPr>
                <w:t>Performance</w:t>
              </w:r>
            </w:ins>
            <w:ins w:id="1117" w:author="tăng ngọc tuân" w:date="2023-12-03T16:44:00Z">
              <w:r w:rsidR="00DA0476">
                <w:rPr>
                  <w:rFonts w:ascii="Times New Roman" w:eastAsia="Times New Roman" w:hAnsi="Times New Roman" w:cs="Times New Roman"/>
                  <w:b/>
                  <w:bCs/>
                  <w:color w:val="000000"/>
                </w:rPr>
                <w:t xml:space="preserve"> </w:t>
              </w:r>
            </w:ins>
            <w:del w:id="1118" w:author="tăng ngọc tuân" w:date="2023-12-03T16:41:00Z">
              <w:r w:rsidR="00B515EC" w:rsidDel="00D669A2">
                <w:rPr>
                  <w:rFonts w:ascii="Times New Roman" w:eastAsia="Times New Roman" w:hAnsi="Times New Roman" w:cs="Times New Roman"/>
                  <w:b/>
                  <w:bCs/>
                  <w:color w:val="000000"/>
                </w:rPr>
                <w:delText>Buffer for delayed or unplanned tasks</w:delText>
              </w:r>
            </w:del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119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4301C6BE" w14:textId="142D48B5" w:rsidR="00B515EC" w:rsidRPr="00D23DA2" w:rsidRDefault="00B265AD" w:rsidP="00B515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120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51D0EAAC" w14:textId="475ACB6E" w:rsidR="00B515EC" w:rsidRPr="00B265AD" w:rsidRDefault="00B265AD" w:rsidP="00D23D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-Feb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121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56C7991B" w14:textId="4CCBEE31" w:rsidR="00B515EC" w:rsidRPr="00B265AD" w:rsidRDefault="00B265AD" w:rsidP="00D23D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-Feb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122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42498BBB" w14:textId="0265AEAE" w:rsidR="00B515EC" w:rsidRPr="00D23DA2" w:rsidRDefault="00B265AD" w:rsidP="00D23D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</w:t>
            </w:r>
            <w:r w:rsidR="00B515E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 h</w:t>
            </w:r>
          </w:p>
        </w:tc>
      </w:tr>
      <w:tr w:rsidR="00DA0476" w:rsidRPr="00227FA0" w14:paraId="225C8C76" w14:textId="77777777" w:rsidTr="00B74365">
        <w:tblPrEx>
          <w:tblPrExChange w:id="1123" w:author="tăng ngọc tuân" w:date="2023-12-03T16:44:00Z">
            <w:tblPrEx>
              <w:tblW w:w="9434" w:type="dxa"/>
            </w:tblPrEx>
          </w:tblPrExChange>
        </w:tblPrEx>
        <w:trPr>
          <w:trHeight w:val="431"/>
          <w:jc w:val="center"/>
          <w:ins w:id="1124" w:author="tăng ngọc tuân" w:date="2023-12-03T16:44:00Z"/>
          <w:trPrChange w:id="1125" w:author="tăng ngọc tuân" w:date="2023-12-03T16:44:00Z">
            <w:trPr>
              <w:gridBefore w:val="1"/>
              <w:gridAfter w:val="0"/>
              <w:trHeight w:val="431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126" w:author="tăng ngọc tuân" w:date="2023-12-03T16:44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7E6E6"/>
                <w:vAlign w:val="center"/>
              </w:tcPr>
            </w:tcPrChange>
          </w:tcPr>
          <w:p w14:paraId="6F871FF2" w14:textId="28617186" w:rsidR="00DA0476" w:rsidRPr="00DA0476" w:rsidRDefault="00DA0476" w:rsidP="00D23DA2">
            <w:pPr>
              <w:jc w:val="center"/>
              <w:rPr>
                <w:ins w:id="1127" w:author="tăng ngọc tuân" w:date="2023-12-03T16:44:00Z"/>
                <w:rFonts w:ascii="Times New Roman" w:eastAsia="Times New Roman" w:hAnsi="Times New Roman" w:cs="Times New Roman"/>
                <w:color w:val="000000"/>
                <w:rPrChange w:id="1128" w:author="tăng ngọc tuân" w:date="2023-12-03T16:44:00Z">
                  <w:rPr>
                    <w:ins w:id="1129" w:author="tăng ngọc tuân" w:date="2023-12-03T16:44:00Z"/>
                    <w:rFonts w:ascii="Times New Roman" w:eastAsia="Times New Roman" w:hAnsi="Times New Roman" w:cs="Times New Roman"/>
                    <w:b/>
                    <w:bCs/>
                    <w:color w:val="000000"/>
                  </w:rPr>
                </w:rPrChange>
              </w:rPr>
            </w:pPr>
            <w:ins w:id="1130" w:author="tăng ngọc tuân" w:date="2023-12-03T16:44:00Z">
              <w:r w:rsidRPr="00DA0476">
                <w:rPr>
                  <w:rFonts w:ascii="Times New Roman" w:eastAsia="Times New Roman" w:hAnsi="Times New Roman" w:cs="Times New Roman"/>
                  <w:color w:val="000000"/>
                  <w:rPrChange w:id="1131" w:author="tăng ngọc tuân" w:date="2023-12-03T16:44:00Z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</w:rPrChange>
                </w:rPr>
                <w:t>3.4.</w:t>
              </w:r>
            </w:ins>
            <w:r w:rsidR="008409BD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ins w:id="1132" w:author="tăng ngọc tuân" w:date="2023-12-03T16:44:00Z">
              <w:r w:rsidRPr="00DA0476">
                <w:rPr>
                  <w:rFonts w:ascii="Times New Roman" w:eastAsia="Times New Roman" w:hAnsi="Times New Roman" w:cs="Times New Roman"/>
                  <w:color w:val="000000"/>
                  <w:rPrChange w:id="1133" w:author="tăng ngọc tuân" w:date="2023-12-03T16:44:00Z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</w:rPrChange>
                </w:rPr>
                <w:t>.1</w:t>
              </w:r>
            </w:ins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134" w:author="tăng ngọc tuân" w:date="2023-12-03T16:44:00Z">
              <w:tcPr>
                <w:tcW w:w="305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7E6E6"/>
                <w:vAlign w:val="center"/>
              </w:tcPr>
            </w:tcPrChange>
          </w:tcPr>
          <w:p w14:paraId="2DE169E6" w14:textId="466389D9" w:rsidR="00DA0476" w:rsidRPr="00DA0476" w:rsidRDefault="00DA0476" w:rsidP="00D23DA2">
            <w:pPr>
              <w:rPr>
                <w:ins w:id="1135" w:author="tăng ngọc tuân" w:date="2023-12-03T16:44:00Z"/>
                <w:rFonts w:ascii="Times New Roman" w:eastAsia="Times New Roman" w:hAnsi="Times New Roman" w:cs="Times New Roman"/>
                <w:color w:val="000000"/>
                <w:rPrChange w:id="1136" w:author="tăng ngọc tuân" w:date="2023-12-03T16:44:00Z">
                  <w:rPr>
                    <w:ins w:id="1137" w:author="tăng ngọc tuân" w:date="2023-12-03T16:44:00Z"/>
                    <w:rFonts w:ascii="Times New Roman" w:eastAsia="Times New Roman" w:hAnsi="Times New Roman" w:cs="Times New Roman"/>
                    <w:b/>
                    <w:bCs/>
                    <w:color w:val="000000"/>
                  </w:rPr>
                </w:rPrChange>
              </w:rPr>
            </w:pPr>
            <w:ins w:id="1138" w:author="tăng ngọc tuân" w:date="2023-12-03T16:44:00Z">
              <w:r>
                <w:rPr>
                  <w:rFonts w:ascii="Times New Roman" w:eastAsia="Times New Roman" w:hAnsi="Times New Roman" w:cs="Times New Roman"/>
                  <w:color w:val="000000"/>
                </w:rPr>
                <w:t>Login &lt;1s</w:t>
              </w:r>
            </w:ins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139" w:author="tăng ngọc tuân" w:date="2023-12-03T16:44:00Z">
              <w:tcPr>
                <w:tcW w:w="144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7E6E6"/>
                <w:vAlign w:val="center"/>
              </w:tcPr>
            </w:tcPrChange>
          </w:tcPr>
          <w:p w14:paraId="3BA8599F" w14:textId="047EFF03" w:rsidR="00DA0476" w:rsidRPr="00DA0476" w:rsidRDefault="00B265AD" w:rsidP="00B515EC">
            <w:pPr>
              <w:jc w:val="center"/>
              <w:rPr>
                <w:ins w:id="1140" w:author="tăng ngọc tuân" w:date="2023-12-03T16:44:00Z"/>
                <w:rFonts w:ascii="Times New Roman" w:hAnsi="Times New Roman" w:cs="Times New Roman"/>
                <w:color w:val="000000" w:themeColor="text1"/>
                <w:rPrChange w:id="1141" w:author="tăng ngọc tuân" w:date="2023-12-03T16:44:00Z">
                  <w:rPr>
                    <w:ins w:id="1142" w:author="tăng ngọc tuân" w:date="2023-12-03T16:44:00Z"/>
                    <w:rFonts w:ascii="Times New Roman" w:hAnsi="Times New Roman" w:cs="Times New Roman"/>
                    <w:b/>
                    <w:bCs/>
                    <w:color w:val="000000" w:themeColor="text1"/>
                  </w:rPr>
                </w:rPrChange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143" w:author="tăng ngọc tuân" w:date="2023-12-03T16:44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7E6E6"/>
                <w:vAlign w:val="center"/>
              </w:tcPr>
            </w:tcPrChange>
          </w:tcPr>
          <w:p w14:paraId="44830406" w14:textId="38824730" w:rsidR="00DA0476" w:rsidRPr="00B265AD" w:rsidRDefault="00B265AD" w:rsidP="00D23DA2">
            <w:pPr>
              <w:jc w:val="center"/>
              <w:rPr>
                <w:ins w:id="1144" w:author="tăng ngọc tuân" w:date="2023-12-03T16:44:00Z"/>
                <w:rFonts w:ascii="Times New Roman" w:hAnsi="Times New Roman" w:cs="Times New Roman"/>
                <w:color w:val="000000" w:themeColor="text1"/>
                <w:lang w:val="vi-VN"/>
                <w:rPrChange w:id="1145" w:author="tăng ngọc tuân" w:date="2023-12-03T16:44:00Z">
                  <w:rPr>
                    <w:ins w:id="1146" w:author="tăng ngọc tuân" w:date="2023-12-03T16:44:00Z"/>
                    <w:rFonts w:ascii="Times New Roman" w:hAnsi="Times New Roman" w:cs="Times New Roman"/>
                    <w:b/>
                    <w:bCs/>
                    <w:color w:val="000000" w:themeColor="text1"/>
                  </w:rPr>
                </w:rPrChange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12</w:t>
            </w: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-Feb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147" w:author="tăng ngọc tuân" w:date="2023-12-03T16:44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7E6E6"/>
                <w:vAlign w:val="center"/>
              </w:tcPr>
            </w:tcPrChange>
          </w:tcPr>
          <w:p w14:paraId="713E3D28" w14:textId="6CB4895F" w:rsidR="00DA0476" w:rsidRPr="00B265AD" w:rsidRDefault="00B265AD" w:rsidP="00D23DA2">
            <w:pPr>
              <w:jc w:val="center"/>
              <w:rPr>
                <w:ins w:id="1148" w:author="tăng ngọc tuân" w:date="2023-12-03T16:44:00Z"/>
                <w:rFonts w:ascii="Times New Roman" w:hAnsi="Times New Roman" w:cs="Times New Roman"/>
                <w:color w:val="000000" w:themeColor="text1"/>
                <w:lang w:val="vi-VN"/>
                <w:rPrChange w:id="1149" w:author="tăng ngọc tuân" w:date="2023-12-03T16:44:00Z">
                  <w:rPr>
                    <w:ins w:id="1150" w:author="tăng ngọc tuân" w:date="2023-12-03T16:44:00Z"/>
                    <w:rFonts w:ascii="Times New Roman" w:hAnsi="Times New Roman" w:cs="Times New Roman"/>
                    <w:b/>
                    <w:bCs/>
                    <w:color w:val="000000" w:themeColor="text1"/>
                  </w:rPr>
                </w:rPrChange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13</w:t>
            </w: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-Feb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151" w:author="tăng ngọc tuân" w:date="2023-12-03T16:44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7E6E6"/>
                <w:vAlign w:val="center"/>
              </w:tcPr>
            </w:tcPrChange>
          </w:tcPr>
          <w:p w14:paraId="7BBD25B5" w14:textId="7CF4E640" w:rsidR="00DA0476" w:rsidRPr="00DA0476" w:rsidRDefault="007C326A" w:rsidP="00D23DA2">
            <w:pPr>
              <w:jc w:val="center"/>
              <w:rPr>
                <w:ins w:id="1152" w:author="tăng ngọc tuân" w:date="2023-12-03T16:44:00Z"/>
                <w:rFonts w:ascii="Times New Roman" w:eastAsia="Times New Roman" w:hAnsi="Times New Roman" w:cs="Times New Roman"/>
                <w:color w:val="000000"/>
                <w:rPrChange w:id="1153" w:author="tăng ngọc tuân" w:date="2023-12-03T16:44:00Z">
                  <w:rPr>
                    <w:ins w:id="1154" w:author="tăng ngọc tuân" w:date="2023-12-03T16:44:00Z"/>
                    <w:rFonts w:ascii="Times New Roman" w:eastAsia="Times New Roman" w:hAnsi="Times New Roman" w:cs="Times New Roman"/>
                    <w:b/>
                    <w:bCs/>
                    <w:color w:val="000000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</w:tr>
      <w:tr w:rsidR="00DA0476" w:rsidRPr="00227FA0" w14:paraId="45148957" w14:textId="77777777" w:rsidTr="00B74365">
        <w:trPr>
          <w:trHeight w:val="431"/>
          <w:jc w:val="center"/>
          <w:ins w:id="1155" w:author="tăng ngọc tuân" w:date="2023-12-03T16:44:00Z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30963" w14:textId="4C6C79B2" w:rsidR="00DA0476" w:rsidRPr="00DA0476" w:rsidRDefault="00DA0476" w:rsidP="00D23DA2">
            <w:pPr>
              <w:jc w:val="center"/>
              <w:rPr>
                <w:ins w:id="1156" w:author="tăng ngọc tuân" w:date="2023-12-03T16:44:00Z"/>
                <w:rFonts w:ascii="Times New Roman" w:eastAsia="Times New Roman" w:hAnsi="Times New Roman" w:cs="Times New Roman"/>
                <w:color w:val="000000"/>
              </w:rPr>
            </w:pPr>
            <w:ins w:id="1157" w:author="tăng ngọc tuân" w:date="2023-12-03T16:44:00Z">
              <w:r>
                <w:rPr>
                  <w:rFonts w:ascii="Times New Roman" w:eastAsia="Times New Roman" w:hAnsi="Times New Roman" w:cs="Times New Roman"/>
                  <w:color w:val="000000"/>
                </w:rPr>
                <w:t>3.4.</w:t>
              </w:r>
            </w:ins>
            <w:r w:rsidR="008409BD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ins w:id="1158" w:author="tăng ngọc tuân" w:date="2023-12-03T16:44:00Z">
              <w:r>
                <w:rPr>
                  <w:rFonts w:ascii="Times New Roman" w:eastAsia="Times New Roman" w:hAnsi="Times New Roman" w:cs="Times New Roman"/>
                  <w:color w:val="000000"/>
                </w:rPr>
                <w:t>.2</w:t>
              </w:r>
            </w:ins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BDB7B" w14:textId="52CA75ED" w:rsidR="00DA0476" w:rsidRDefault="00DA0476" w:rsidP="00D23DA2">
            <w:pPr>
              <w:rPr>
                <w:ins w:id="1159" w:author="tăng ngọc tuân" w:date="2023-12-03T16:44:00Z"/>
                <w:rFonts w:ascii="Times New Roman" w:eastAsia="Times New Roman" w:hAnsi="Times New Roman" w:cs="Times New Roman"/>
                <w:color w:val="000000"/>
              </w:rPr>
            </w:pPr>
            <w:ins w:id="1160" w:author="tăng ngọc tuân" w:date="2023-12-03T16:45:00Z">
              <w:r>
                <w:rPr>
                  <w:rFonts w:ascii="Times New Roman" w:eastAsia="Times New Roman" w:hAnsi="Times New Roman" w:cs="Times New Roman"/>
                  <w:color w:val="000000"/>
                </w:rPr>
                <w:t>Load &lt;=1s</w:t>
              </w:r>
            </w:ins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FC039" w14:textId="37189FEA" w:rsidR="00DA0476" w:rsidRPr="00DA0476" w:rsidRDefault="00B265AD" w:rsidP="00B515EC">
            <w:pPr>
              <w:jc w:val="center"/>
              <w:rPr>
                <w:ins w:id="1161" w:author="tăng ngọc tuân" w:date="2023-12-03T16:44:00Z"/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E0992" w14:textId="0981982B" w:rsidR="00DA0476" w:rsidRPr="00B265AD" w:rsidRDefault="00B265AD" w:rsidP="00D23DA2">
            <w:pPr>
              <w:jc w:val="center"/>
              <w:rPr>
                <w:ins w:id="1162" w:author="tăng ngọc tuân" w:date="2023-12-03T16:44:00Z"/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12</w:t>
            </w: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-Feb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20F16" w14:textId="2D50B923" w:rsidR="00DA0476" w:rsidRPr="00B265AD" w:rsidRDefault="00B265AD" w:rsidP="00D23DA2">
            <w:pPr>
              <w:jc w:val="center"/>
              <w:rPr>
                <w:ins w:id="1163" w:author="tăng ngọc tuân" w:date="2023-12-03T16:44:00Z"/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13</w:t>
            </w: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-Feb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9B229" w14:textId="01BE40D6" w:rsidR="00DA0476" w:rsidRPr="00DA0476" w:rsidRDefault="007C326A" w:rsidP="00D23DA2">
            <w:pPr>
              <w:jc w:val="center"/>
              <w:rPr>
                <w:ins w:id="1164" w:author="tăng ngọc tuân" w:date="2023-12-03T16:44:00Z"/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</w:tr>
      <w:tr w:rsidR="00DA0476" w:rsidRPr="00227FA0" w14:paraId="6193C5CD" w14:textId="77777777" w:rsidTr="00B74365">
        <w:trPr>
          <w:trHeight w:val="431"/>
          <w:jc w:val="center"/>
          <w:ins w:id="1165" w:author="tăng ngọc tuân" w:date="2023-12-03T16:45:00Z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9AABE" w14:textId="227FC748" w:rsidR="00DA0476" w:rsidRDefault="00DA0476" w:rsidP="00D23DA2">
            <w:pPr>
              <w:jc w:val="center"/>
              <w:rPr>
                <w:ins w:id="1166" w:author="tăng ngọc tuân" w:date="2023-12-03T16:45:00Z"/>
                <w:rFonts w:ascii="Times New Roman" w:eastAsia="Times New Roman" w:hAnsi="Times New Roman" w:cs="Times New Roman"/>
                <w:color w:val="000000"/>
              </w:rPr>
            </w:pPr>
            <w:ins w:id="1167" w:author="tăng ngọc tuân" w:date="2023-12-03T16:45:00Z">
              <w:r>
                <w:rPr>
                  <w:rFonts w:ascii="Times New Roman" w:eastAsia="Times New Roman" w:hAnsi="Times New Roman" w:cs="Times New Roman"/>
                  <w:color w:val="000000"/>
                </w:rPr>
                <w:t>3.4.</w:t>
              </w:r>
            </w:ins>
            <w:r w:rsidR="008409BD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ins w:id="1168" w:author="tăng ngọc tuân" w:date="2023-12-03T16:45:00Z">
              <w:r>
                <w:rPr>
                  <w:rFonts w:ascii="Times New Roman" w:eastAsia="Times New Roman" w:hAnsi="Times New Roman" w:cs="Times New Roman"/>
                  <w:color w:val="000000"/>
                </w:rPr>
                <w:t>.3</w:t>
              </w:r>
            </w:ins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81982" w14:textId="1C909520" w:rsidR="00DA0476" w:rsidRDefault="00DA0476" w:rsidP="00D23DA2">
            <w:pPr>
              <w:rPr>
                <w:ins w:id="1169" w:author="tăng ngọc tuân" w:date="2023-12-03T16:45:00Z"/>
                <w:rFonts w:ascii="Times New Roman" w:eastAsia="Times New Roman" w:hAnsi="Times New Roman" w:cs="Times New Roman"/>
                <w:color w:val="000000"/>
              </w:rPr>
            </w:pPr>
            <w:ins w:id="1170" w:author="tăng ngọc tuân" w:date="2023-12-03T16:45:00Z">
              <w:r>
                <w:rPr>
                  <w:rFonts w:ascii="Times New Roman" w:eastAsia="Times New Roman" w:hAnsi="Times New Roman" w:cs="Times New Roman"/>
                  <w:color w:val="000000"/>
                </w:rPr>
                <w:t>Run on IOS</w:t>
              </w:r>
            </w:ins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76BF0" w14:textId="6D15D806" w:rsidR="00DA0476" w:rsidRPr="00DA0476" w:rsidRDefault="00B265AD" w:rsidP="00B515EC">
            <w:pPr>
              <w:jc w:val="center"/>
              <w:rPr>
                <w:ins w:id="1171" w:author="tăng ngọc tuân" w:date="2023-12-03T16:45:00Z"/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4BC9E" w14:textId="16B59F2B" w:rsidR="00DA0476" w:rsidRPr="00B265AD" w:rsidRDefault="00B265AD" w:rsidP="00D23DA2">
            <w:pPr>
              <w:jc w:val="center"/>
              <w:rPr>
                <w:ins w:id="1172" w:author="tăng ngọc tuân" w:date="2023-12-03T16:45:00Z"/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13</w:t>
            </w: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-Feb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4B87C" w14:textId="5D5E729B" w:rsidR="00DA0476" w:rsidRPr="00B265AD" w:rsidRDefault="00B265AD" w:rsidP="00D23DA2">
            <w:pPr>
              <w:jc w:val="center"/>
              <w:rPr>
                <w:ins w:id="1173" w:author="tăng ngọc tuân" w:date="2023-12-03T16:45:00Z"/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14</w:t>
            </w: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-Feb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66B00" w14:textId="56873E2A" w:rsidR="00DA0476" w:rsidRPr="00DA0476" w:rsidRDefault="007C326A" w:rsidP="00D23DA2">
            <w:pPr>
              <w:jc w:val="center"/>
              <w:rPr>
                <w:ins w:id="1174" w:author="tăng ngọc tuân" w:date="2023-12-03T16:45:00Z"/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</w:tr>
      <w:tr w:rsidR="00DA0476" w:rsidRPr="00227FA0" w14:paraId="14AC254A" w14:textId="77777777" w:rsidTr="00B74365">
        <w:trPr>
          <w:trHeight w:val="431"/>
          <w:jc w:val="center"/>
          <w:ins w:id="1175" w:author="tăng ngọc tuân" w:date="2023-12-03T16:45:00Z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D1A5F" w14:textId="78B3136F" w:rsidR="00DA0476" w:rsidRDefault="00DA0476" w:rsidP="00D23DA2">
            <w:pPr>
              <w:jc w:val="center"/>
              <w:rPr>
                <w:ins w:id="1176" w:author="tăng ngọc tuân" w:date="2023-12-03T16:45:00Z"/>
                <w:rFonts w:ascii="Times New Roman" w:eastAsia="Times New Roman" w:hAnsi="Times New Roman" w:cs="Times New Roman"/>
                <w:color w:val="000000"/>
              </w:rPr>
            </w:pPr>
            <w:ins w:id="1177" w:author="tăng ngọc tuân" w:date="2023-12-03T16:45:00Z">
              <w:r>
                <w:rPr>
                  <w:rFonts w:ascii="Times New Roman" w:eastAsia="Times New Roman" w:hAnsi="Times New Roman" w:cs="Times New Roman"/>
                  <w:color w:val="000000"/>
                </w:rPr>
                <w:t>3.4.</w:t>
              </w:r>
            </w:ins>
            <w:r w:rsidR="008409BD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ins w:id="1178" w:author="tăng ngọc tuân" w:date="2023-12-03T16:45:00Z">
              <w:r>
                <w:rPr>
                  <w:rFonts w:ascii="Times New Roman" w:eastAsia="Times New Roman" w:hAnsi="Times New Roman" w:cs="Times New Roman"/>
                  <w:color w:val="000000"/>
                </w:rPr>
                <w:t>.4</w:t>
              </w:r>
            </w:ins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9B395" w14:textId="3C5CEB7F" w:rsidR="00DA0476" w:rsidRDefault="00DA0476" w:rsidP="00D23DA2">
            <w:pPr>
              <w:rPr>
                <w:ins w:id="1179" w:author="tăng ngọc tuân" w:date="2023-12-03T16:45:00Z"/>
                <w:rFonts w:ascii="Times New Roman" w:eastAsia="Times New Roman" w:hAnsi="Times New Roman" w:cs="Times New Roman"/>
                <w:color w:val="000000"/>
              </w:rPr>
            </w:pPr>
            <w:ins w:id="1180" w:author="tăng ngọc tuân" w:date="2023-12-03T16:45:00Z">
              <w:r>
                <w:rPr>
                  <w:rFonts w:ascii="Times New Roman" w:eastAsia="Times New Roman" w:hAnsi="Times New Roman" w:cs="Times New Roman"/>
                  <w:color w:val="000000"/>
                </w:rPr>
                <w:t>Run on android</w:t>
              </w:r>
            </w:ins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B4BBE" w14:textId="77777777" w:rsidR="00DA0476" w:rsidRPr="00DA0476" w:rsidRDefault="00DA0476" w:rsidP="00B515EC">
            <w:pPr>
              <w:jc w:val="center"/>
              <w:rPr>
                <w:ins w:id="1181" w:author="tăng ngọc tuân" w:date="2023-12-03T16:45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5B886" w14:textId="77777777" w:rsidR="00DA0476" w:rsidRPr="00DA0476" w:rsidRDefault="00DA0476" w:rsidP="00D23DA2">
            <w:pPr>
              <w:jc w:val="center"/>
              <w:rPr>
                <w:ins w:id="1182" w:author="tăng ngọc tuân" w:date="2023-12-03T16:45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4DA39" w14:textId="77777777" w:rsidR="00DA0476" w:rsidRPr="00DA0476" w:rsidRDefault="00DA0476" w:rsidP="00D23DA2">
            <w:pPr>
              <w:jc w:val="center"/>
              <w:rPr>
                <w:ins w:id="1183" w:author="tăng ngọc tuân" w:date="2023-12-03T16:45:00Z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4AC20" w14:textId="489964BE" w:rsidR="00DA0476" w:rsidRPr="00DA0476" w:rsidRDefault="007C326A" w:rsidP="00D23DA2">
            <w:pPr>
              <w:jc w:val="center"/>
              <w:rPr>
                <w:ins w:id="1184" w:author="tăng ngọc tuân" w:date="2023-12-03T16:45:00Z"/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DA0476" w:rsidRPr="00227FA0" w14:paraId="72EDBF3F" w14:textId="77777777" w:rsidTr="00B74365">
        <w:trPr>
          <w:trHeight w:val="431"/>
          <w:jc w:val="center"/>
          <w:ins w:id="1185" w:author="tăng ngọc tuân" w:date="2023-12-03T16:45:00Z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2C5E7" w14:textId="66006718" w:rsidR="00DA0476" w:rsidRDefault="00DA0476" w:rsidP="00D23DA2">
            <w:pPr>
              <w:jc w:val="center"/>
              <w:rPr>
                <w:ins w:id="1186" w:author="tăng ngọc tuân" w:date="2023-12-03T16:45:00Z"/>
                <w:rFonts w:ascii="Times New Roman" w:eastAsia="Times New Roman" w:hAnsi="Times New Roman" w:cs="Times New Roman"/>
                <w:color w:val="000000"/>
              </w:rPr>
            </w:pPr>
            <w:ins w:id="1187" w:author="tăng ngọc tuân" w:date="2023-12-03T16:45:00Z">
              <w:r>
                <w:rPr>
                  <w:rFonts w:ascii="Times New Roman" w:eastAsia="Times New Roman" w:hAnsi="Times New Roman" w:cs="Times New Roman"/>
                  <w:color w:val="000000"/>
                </w:rPr>
                <w:t>3.4.</w:t>
              </w:r>
            </w:ins>
            <w:r w:rsidR="008409BD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ins w:id="1188" w:author="tăng ngọc tuân" w:date="2023-12-03T16:45:00Z">
              <w:r>
                <w:rPr>
                  <w:rFonts w:ascii="Times New Roman" w:eastAsia="Times New Roman" w:hAnsi="Times New Roman" w:cs="Times New Roman"/>
                  <w:color w:val="000000"/>
                </w:rPr>
                <w:t>.5</w:t>
              </w:r>
            </w:ins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EF93E" w14:textId="6C8AC818" w:rsidR="00DA0476" w:rsidRDefault="00DA0476" w:rsidP="00D23DA2">
            <w:pPr>
              <w:rPr>
                <w:ins w:id="1189" w:author="tăng ngọc tuân" w:date="2023-12-03T16:45:00Z"/>
                <w:rFonts w:ascii="Times New Roman" w:eastAsia="Times New Roman" w:hAnsi="Times New Roman" w:cs="Times New Roman"/>
                <w:color w:val="000000"/>
              </w:rPr>
            </w:pPr>
            <w:ins w:id="1190" w:author="tăng ngọc tuân" w:date="2023-12-03T16:45:00Z">
              <w:r>
                <w:rPr>
                  <w:rFonts w:ascii="Times New Roman" w:eastAsia="Times New Roman" w:hAnsi="Times New Roman" w:cs="Times New Roman"/>
                  <w:color w:val="000000"/>
                </w:rPr>
                <w:t xml:space="preserve">20000 </w:t>
              </w:r>
            </w:ins>
            <w:r w:rsidR="00DF57CA">
              <w:rPr>
                <w:rFonts w:ascii="Times New Roman" w:eastAsia="Times New Roman" w:hAnsi="Times New Roman" w:cs="Times New Roman"/>
                <w:color w:val="000000"/>
              </w:rPr>
              <w:t>users</w:t>
            </w:r>
            <w:ins w:id="1191" w:author="tăng ngọc tuân" w:date="2023-12-03T16:45:00Z">
              <w:r>
                <w:rPr>
                  <w:rFonts w:ascii="Times New Roman" w:eastAsia="Times New Roman" w:hAnsi="Times New Roman" w:cs="Times New Roman"/>
                  <w:color w:val="000000"/>
                </w:rPr>
                <w:t xml:space="preserve"> at same time</w:t>
              </w:r>
            </w:ins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CC6EC" w14:textId="6AF34D00" w:rsidR="00DA0476" w:rsidRPr="00DA0476" w:rsidRDefault="007D024C" w:rsidP="00B515EC">
            <w:pPr>
              <w:jc w:val="center"/>
              <w:rPr>
                <w:ins w:id="1192" w:author="tăng ngọc tuân" w:date="2023-12-03T16:45:00Z"/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807E7" w14:textId="54046102" w:rsidR="00DA0476" w:rsidRPr="007D024C" w:rsidRDefault="007D024C" w:rsidP="00D23DA2">
            <w:pPr>
              <w:jc w:val="center"/>
              <w:rPr>
                <w:ins w:id="1193" w:author="tăng ngọc tuân" w:date="2023-12-03T16:45:00Z"/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15</w:t>
            </w: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-Feb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3FD49" w14:textId="03AEFF7C" w:rsidR="00DA0476" w:rsidRPr="007D024C" w:rsidRDefault="007D024C" w:rsidP="00D23DA2">
            <w:pPr>
              <w:jc w:val="center"/>
              <w:rPr>
                <w:ins w:id="1194" w:author="tăng ngọc tuân" w:date="2023-12-03T16:45:00Z"/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16</w:t>
            </w: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-Feb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8C798" w14:textId="46FCB211" w:rsidR="00DA0476" w:rsidRPr="00DA0476" w:rsidRDefault="007D024C" w:rsidP="00D23DA2">
            <w:pPr>
              <w:jc w:val="center"/>
              <w:rPr>
                <w:ins w:id="1195" w:author="tăng ngọc tuân" w:date="2023-12-03T16:45:00Z"/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7C326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515EC" w:rsidRPr="00227FA0" w14:paraId="29B8FA30" w14:textId="77777777" w:rsidTr="00B74365">
        <w:trPr>
          <w:trHeight w:val="600"/>
          <w:jc w:val="center"/>
          <w:trPrChange w:id="1196" w:author="tăng ngọc tuân" w:date="2023-12-03T16:26:00Z">
            <w:trPr>
              <w:gridBefore w:val="1"/>
              <w:gridAfter w:val="0"/>
              <w:trHeight w:val="600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  <w:tcPrChange w:id="1197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  <w:hideMark/>
              </w:tcPr>
            </w:tcPrChange>
          </w:tcPr>
          <w:p w14:paraId="62AC13F4" w14:textId="5B5087FA" w:rsidR="00B515EC" w:rsidRPr="00227FA0" w:rsidRDefault="00B515EC" w:rsidP="00D23DA2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43A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  <w:r w:rsidRPr="005A43A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 w:rsidR="008409B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  <w:tcPrChange w:id="1198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  <w:hideMark/>
              </w:tcPr>
            </w:tcPrChange>
          </w:tcPr>
          <w:p w14:paraId="7E86700C" w14:textId="38354043" w:rsidR="00B515EC" w:rsidRPr="00227FA0" w:rsidRDefault="00B515EC" w:rsidP="00D23DA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Regression test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199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10A3702A" w14:textId="4E615F5A" w:rsidR="00B515EC" w:rsidRPr="00227FA0" w:rsidRDefault="007D024C" w:rsidP="00B515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200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06857898" w14:textId="67065F46" w:rsidR="00B515EC" w:rsidRPr="007D024C" w:rsidRDefault="007D024C" w:rsidP="00D23DA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17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  <w:t>-Feb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201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497018FD" w14:textId="2223E360" w:rsidR="00B515EC" w:rsidRPr="007D024C" w:rsidRDefault="007D024C" w:rsidP="00D23DA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18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  <w:t>-Feb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202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6C7B7D78" w14:textId="0B3DEBA0" w:rsidR="00B515EC" w:rsidRPr="00BB1000" w:rsidRDefault="00B515EC" w:rsidP="00D23DA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20 </w:t>
            </w:r>
          </w:p>
        </w:tc>
      </w:tr>
      <w:tr w:rsidR="00B515EC" w:rsidRPr="00227FA0" w14:paraId="5CF2CD49" w14:textId="77777777" w:rsidTr="00B74365">
        <w:trPr>
          <w:trHeight w:val="422"/>
          <w:jc w:val="center"/>
          <w:trPrChange w:id="1203" w:author="tăng ngọc tuân" w:date="2023-12-03T16:26:00Z">
            <w:trPr>
              <w:gridBefore w:val="1"/>
              <w:gridAfter w:val="0"/>
              <w:trHeight w:val="422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204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3862BAE3" w14:textId="132677C8" w:rsidR="00B515EC" w:rsidRPr="00FE45D9" w:rsidRDefault="00DF57CA" w:rsidP="00D23DA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E45D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3</w:t>
            </w:r>
            <w:r w:rsidRPr="00FE45D9"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  <w:t>.4.</w:t>
            </w:r>
            <w:r w:rsidR="008409BD" w:rsidRPr="00FE45D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7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205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3EA859D3" w14:textId="107DE8DE" w:rsidR="00B515EC" w:rsidRPr="00FE45D9" w:rsidRDefault="00DF57CA" w:rsidP="00D23DA2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</w:pPr>
            <w:r w:rsidRPr="00FE45D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Bug</w:t>
            </w:r>
            <w:r w:rsidRPr="00FE45D9"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  <w:t xml:space="preserve"> fixing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tcPrChange w:id="1206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B8CE212" w14:textId="1BD55879" w:rsidR="00B515EC" w:rsidRPr="00FE45D9" w:rsidRDefault="007D024C" w:rsidP="00B515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3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207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5B8AD8CE" w14:textId="67520CCD" w:rsidR="00B515EC" w:rsidRPr="007D024C" w:rsidRDefault="007D024C" w:rsidP="00D23DA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18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  <w:t>-Feb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208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78AC38EA" w14:textId="3141C3AF" w:rsidR="00B515EC" w:rsidRPr="007D024C" w:rsidRDefault="007D024C" w:rsidP="00D23DA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20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  <w:t>-Feb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209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210604C" w14:textId="7CCE2F9E" w:rsidR="00B515EC" w:rsidRPr="00FE45D9" w:rsidRDefault="007C326A" w:rsidP="00D23DA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25</w:t>
            </w:r>
          </w:p>
        </w:tc>
      </w:tr>
      <w:tr w:rsidR="00B515EC" w:rsidRPr="00227FA0" w14:paraId="512226E3" w14:textId="77777777" w:rsidTr="00B74365">
        <w:trPr>
          <w:trHeight w:val="600"/>
          <w:jc w:val="center"/>
          <w:trPrChange w:id="1210" w:author="tăng ngọc tuân" w:date="2023-12-03T16:26:00Z">
            <w:trPr>
              <w:gridBefore w:val="1"/>
              <w:gridAfter w:val="0"/>
              <w:trHeight w:val="600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  <w:tcPrChange w:id="1211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  <w:hideMark/>
              </w:tcPr>
            </w:tcPrChange>
          </w:tcPr>
          <w:p w14:paraId="69BA4887" w14:textId="37E22CD7" w:rsidR="00B515EC" w:rsidRPr="00227FA0" w:rsidRDefault="00B515EC" w:rsidP="00D23DA2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3.4.</w:t>
            </w:r>
            <w:r w:rsidR="008409BD">
              <w:rPr>
                <w:rFonts w:ascii="Times New Roman" w:hAnsi="Times New Roman" w:cs="Times New Roman"/>
                <w:b/>
                <w:color w:val="000000"/>
              </w:rPr>
              <w:t>8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  <w:tcPrChange w:id="1212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  <w:hideMark/>
              </w:tcPr>
            </w:tcPrChange>
          </w:tcPr>
          <w:p w14:paraId="2A7D492C" w14:textId="57AD9F13" w:rsidR="00B515EC" w:rsidRPr="00227FA0" w:rsidRDefault="00B515EC" w:rsidP="00D23DA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Release Sprint 4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213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3DC786DB" w14:textId="02319096" w:rsidR="00B515EC" w:rsidRPr="00227FA0" w:rsidRDefault="007D024C" w:rsidP="00B515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214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236CE691" w14:textId="0398170F" w:rsidR="00B515EC" w:rsidRPr="007D024C" w:rsidRDefault="007D024C" w:rsidP="00D23DA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21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  <w:t>-Feb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215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23D60A64" w14:textId="362ED5FD" w:rsidR="00B515EC" w:rsidRPr="007D024C" w:rsidRDefault="007D024C" w:rsidP="00D23DA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22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  <w:t>-Feb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216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65595D44" w14:textId="44ACFAC8" w:rsidR="00B515EC" w:rsidRPr="00BB1000" w:rsidRDefault="007C326A" w:rsidP="00D23DA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15</w:t>
            </w:r>
          </w:p>
        </w:tc>
      </w:tr>
      <w:tr w:rsidR="00B515EC" w:rsidRPr="00227FA0" w14:paraId="3A919EEE" w14:textId="77777777" w:rsidTr="00B74365">
        <w:trPr>
          <w:trHeight w:val="449"/>
          <w:jc w:val="center"/>
          <w:trPrChange w:id="1217" w:author="tăng ngọc tuân" w:date="2023-12-03T16:26:00Z">
            <w:trPr>
              <w:gridBefore w:val="1"/>
              <w:gridAfter w:val="0"/>
              <w:trHeight w:val="449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218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263AB3A6" w14:textId="394EBAE1" w:rsidR="00B515EC" w:rsidRPr="00227FA0" w:rsidRDefault="00B515EC" w:rsidP="00D23DA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3.4.</w:t>
            </w:r>
            <w:r w:rsidR="00FE45D9">
              <w:rPr>
                <w:rFonts w:ascii="Times New Roman" w:hAnsi="Times New Roman" w:cs="Times New Roman"/>
                <w:color w:val="000000"/>
              </w:rPr>
              <w:t>8</w:t>
            </w:r>
            <w:r>
              <w:rPr>
                <w:rFonts w:ascii="Times New Roman" w:hAnsi="Times New Roman" w:cs="Times New Roman"/>
                <w:color w:val="000000"/>
              </w:rPr>
              <w:t>.1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219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350AB156" w14:textId="0779F5EF" w:rsidR="00B515EC" w:rsidRPr="00227FA0" w:rsidRDefault="00B515EC" w:rsidP="00D23DA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Sprint 4 Review Meeting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220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0C01ABDA" w14:textId="6A9007DD" w:rsidR="00B515EC" w:rsidRPr="00227FA0" w:rsidRDefault="007D024C" w:rsidP="00B515E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221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7641F566" w14:textId="3A0D63CC" w:rsidR="00B515EC" w:rsidRPr="007D024C" w:rsidRDefault="007D024C" w:rsidP="00D23DA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21</w:t>
            </w: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-Feb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222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5B703CFE" w14:textId="39702B5E" w:rsidR="00B515EC" w:rsidRPr="007D024C" w:rsidRDefault="007D024C" w:rsidP="00D23DA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21</w:t>
            </w: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-Feb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223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7BE0CEB0" w14:textId="014F466E" w:rsidR="00B515EC" w:rsidRPr="00BB1000" w:rsidRDefault="007C326A" w:rsidP="00D23DA2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8</w:t>
            </w:r>
          </w:p>
        </w:tc>
      </w:tr>
      <w:tr w:rsidR="00B515EC" w:rsidRPr="00227FA0" w14:paraId="367AC7FC" w14:textId="77777777" w:rsidTr="00B74365">
        <w:trPr>
          <w:trHeight w:val="449"/>
          <w:jc w:val="center"/>
          <w:trPrChange w:id="1224" w:author="tăng ngọc tuân" w:date="2023-12-03T16:26:00Z">
            <w:trPr>
              <w:gridBefore w:val="1"/>
              <w:gridAfter w:val="0"/>
              <w:trHeight w:val="449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225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1FFFEC01" w14:textId="38ED7B63" w:rsidR="00B515EC" w:rsidRPr="00227FA0" w:rsidRDefault="00B515EC" w:rsidP="00D23DA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3.4.</w:t>
            </w:r>
            <w:r w:rsidR="00FE45D9">
              <w:rPr>
                <w:rFonts w:ascii="Times New Roman" w:hAnsi="Times New Roman" w:cs="Times New Roman"/>
                <w:color w:val="000000"/>
              </w:rPr>
              <w:t>8</w:t>
            </w:r>
            <w:r>
              <w:rPr>
                <w:rFonts w:ascii="Times New Roman" w:hAnsi="Times New Roman" w:cs="Times New Roman"/>
                <w:color w:val="000000"/>
              </w:rPr>
              <w:t>.2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226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380DAD24" w14:textId="6CDC8A18" w:rsidR="00B515EC" w:rsidRDefault="00B515EC" w:rsidP="00D23DA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Sprint 4 Retrospective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227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72CB10AC" w14:textId="47E4FD05" w:rsidR="00B515EC" w:rsidRPr="007D024C" w:rsidRDefault="007D024C" w:rsidP="00B515E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228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7FB8228E" w14:textId="7ECE6AC1" w:rsidR="00B515EC" w:rsidRPr="007D024C" w:rsidRDefault="007D024C" w:rsidP="00D23DA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22</w:t>
            </w: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-Feb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229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561291AD" w14:textId="2DFD9C2F" w:rsidR="00B515EC" w:rsidRPr="007D024C" w:rsidRDefault="007D024C" w:rsidP="00D23DA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22</w:t>
            </w: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-Feb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tcPrChange w:id="1230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216B8FDD" w14:textId="0809AB88" w:rsidR="00B515EC" w:rsidRPr="00BB1000" w:rsidRDefault="007C326A" w:rsidP="00D23DA2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7</w:t>
            </w:r>
          </w:p>
        </w:tc>
      </w:tr>
      <w:tr w:rsidR="00B515EC" w14:paraId="4747E38F" w14:textId="77777777" w:rsidTr="00B74365">
        <w:trPr>
          <w:trHeight w:val="449"/>
          <w:jc w:val="center"/>
          <w:trPrChange w:id="1231" w:author="tăng ngọc tuân" w:date="2023-12-03T16:26:00Z">
            <w:trPr>
              <w:gridBefore w:val="1"/>
              <w:gridAfter w:val="0"/>
              <w:trHeight w:val="449"/>
              <w:jc w:val="center"/>
            </w:trPr>
          </w:trPrChange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  <w:tcPrChange w:id="1232" w:author="tăng ngọc tuân" w:date="2023-12-03T16:26:00Z">
              <w:tcPr>
                <w:tcW w:w="124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22FCAAC1" w14:textId="127FA29B" w:rsidR="00B515EC" w:rsidRPr="00FE45D9" w:rsidRDefault="00B515EC" w:rsidP="00D23DA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E45D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3.</w:t>
            </w:r>
            <w:r w:rsidR="00FE45D9" w:rsidRPr="00FE45D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5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  <w:tcPrChange w:id="1233" w:author="tăng ngọc tuân" w:date="2023-12-03T16:26:00Z">
              <w:tcPr>
                <w:tcW w:w="2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3A88A05B" w14:textId="76C5F834" w:rsidR="00B515EC" w:rsidRPr="00FE45D9" w:rsidRDefault="00B515EC" w:rsidP="00D23DA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FE45D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Review Project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  <w:tcPrChange w:id="1234" w:author="tăng ngọc tuân" w:date="2023-12-03T16:26:00Z">
              <w:tcPr>
                <w:tcW w:w="144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352E77B4" w14:textId="1EA7C59C" w:rsidR="00B515EC" w:rsidRPr="005D7CB2" w:rsidRDefault="005D7CB2" w:rsidP="00B515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  <w:tcPrChange w:id="1235" w:author="tăng ngọc tuân" w:date="2023-12-03T16:26:00Z">
              <w:tcPr>
                <w:tcW w:w="144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4CB5D873" w14:textId="098F4424" w:rsidR="00B515EC" w:rsidRPr="00B74365" w:rsidRDefault="005D7CB2" w:rsidP="00D23DA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27</w:t>
            </w:r>
            <w:r w:rsidR="00B74365">
              <w:rPr>
                <w:rFonts w:ascii="Times New Roman" w:hAnsi="Times New Roman" w:cs="Times New Roman"/>
                <w:color w:val="000000" w:themeColor="text1"/>
                <w:lang w:val="vi-VN"/>
              </w:rPr>
              <w:t>-March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  <w:tcPrChange w:id="1236" w:author="tăng ngọc tuân" w:date="2023-12-03T16:26:00Z">
              <w:tcPr>
                <w:tcW w:w="133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0B242228" w14:textId="409AC1C7" w:rsidR="00B515EC" w:rsidRPr="00B74365" w:rsidRDefault="00B74365" w:rsidP="00D23DA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28-</w:t>
            </w:r>
            <w:r>
              <w:rPr>
                <w:rFonts w:ascii="Times New Roman" w:hAnsi="Times New Roman" w:cs="Times New Roman"/>
                <w:color w:val="000000" w:themeColor="text1"/>
              </w:rPr>
              <w:t>March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  <w:tcPrChange w:id="1237" w:author="tăng ngọc tuân" w:date="2023-12-03T16:26:00Z">
              <w:tcPr>
                <w:tcW w:w="911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</w:tcPrChange>
          </w:tcPr>
          <w:p w14:paraId="53BDE9F6" w14:textId="3BC9C63C" w:rsidR="00B515EC" w:rsidRDefault="004338A7" w:rsidP="00D23DA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</w:t>
            </w:r>
          </w:p>
        </w:tc>
      </w:tr>
    </w:tbl>
    <w:p w14:paraId="62372EE4" w14:textId="77777777" w:rsidR="00030218" w:rsidRPr="007C2E91" w:rsidRDefault="00030218" w:rsidP="006B7FD1">
      <w:pPr>
        <w:pStyle w:val="Standard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</w:p>
    <w:p w14:paraId="7A0EC2E8" w14:textId="77777777" w:rsidR="00F81897" w:rsidRPr="007C2E91" w:rsidRDefault="007253C8" w:rsidP="00F81897">
      <w:pPr>
        <w:pStyle w:val="Standard"/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C2E91">
        <w:rPr>
          <w:rFonts w:ascii="Times New Roman" w:hAnsi="Times New Roman" w:cs="Times New Roman"/>
          <w:b/>
          <w:i/>
          <w:sz w:val="26"/>
          <w:szCs w:val="26"/>
        </w:rPr>
        <w:t>Table 5</w:t>
      </w:r>
      <w:r w:rsidR="00F81897" w:rsidRPr="007C2E91">
        <w:rPr>
          <w:rFonts w:ascii="Times New Roman" w:hAnsi="Times New Roman" w:cs="Times New Roman"/>
          <w:b/>
          <w:i/>
          <w:sz w:val="26"/>
          <w:szCs w:val="26"/>
        </w:rPr>
        <w:t>: Detailed Schedule.</w:t>
      </w:r>
    </w:p>
    <w:p w14:paraId="23583592" w14:textId="77777777" w:rsidR="00B753AA" w:rsidRPr="007C2E91" w:rsidRDefault="00B753AA">
      <w:pPr>
        <w:rPr>
          <w:rFonts w:ascii="Times New Roman" w:hAnsi="Times New Roman" w:cs="Times New Roman"/>
          <w:b/>
          <w:bCs/>
          <w:sz w:val="26"/>
          <w:szCs w:val="26"/>
        </w:rPr>
      </w:pPr>
      <w:bookmarkStart w:id="1238" w:name="_Toc450324433"/>
      <w:bookmarkStart w:id="1239" w:name="_Toc450651609"/>
    </w:p>
    <w:p w14:paraId="0A0BDC1D" w14:textId="0EF6DCD7" w:rsidR="002F0235" w:rsidRDefault="008A3A94" w:rsidP="00E71068">
      <w:pPr>
        <w:pStyle w:val="Standard"/>
        <w:numPr>
          <w:ilvl w:val="0"/>
          <w:numId w:val="7"/>
        </w:numPr>
        <w:ind w:left="360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1240" w:name="_Toc152580586"/>
      <w:r>
        <w:rPr>
          <w:rFonts w:ascii="Times New Roman" w:hAnsi="Times New Roman" w:cs="Times New Roman"/>
          <w:b/>
          <w:bCs/>
          <w:sz w:val="26"/>
          <w:szCs w:val="26"/>
        </w:rPr>
        <w:t>Budget</w:t>
      </w:r>
      <w:r w:rsidR="00844113" w:rsidRPr="007C2E91"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1238"/>
      <w:bookmarkEnd w:id="1239"/>
      <w:bookmarkEnd w:id="1240"/>
    </w:p>
    <w:p w14:paraId="0407EF40" w14:textId="77777777" w:rsidR="005F27CF" w:rsidRPr="005F27CF" w:rsidRDefault="005F27CF" w:rsidP="005B6D4E">
      <w:pPr>
        <w:pStyle w:val="ListParagraph"/>
        <w:widowControl w:val="0"/>
        <w:numPr>
          <w:ilvl w:val="1"/>
          <w:numId w:val="7"/>
        </w:numPr>
        <w:spacing w:line="360" w:lineRule="auto"/>
        <w:contextualSpacing/>
        <w:textAlignment w:val="auto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bookmarkStart w:id="1241" w:name="_Toc419196583"/>
      <w:bookmarkStart w:id="1242" w:name="_Toc413970338"/>
      <w:bookmarkStart w:id="1243" w:name="_Toc381057928"/>
      <w:bookmarkStart w:id="1244" w:name="_Toc428481664"/>
      <w:r w:rsidRPr="00344833">
        <w:rPr>
          <w:rFonts w:ascii="Times New Roman" w:hAnsi="Times New Roman" w:cs="Times New Roman"/>
          <w:b/>
          <w:iCs/>
          <w:sz w:val="26"/>
          <w:szCs w:val="26"/>
        </w:rPr>
        <w:t>Cost Person/Hours</w:t>
      </w:r>
      <w:bookmarkEnd w:id="1241"/>
      <w:bookmarkEnd w:id="1242"/>
      <w:bookmarkEnd w:id="1243"/>
      <w:bookmarkEnd w:id="1244"/>
    </w:p>
    <w:tbl>
      <w:tblPr>
        <w:tblpPr w:leftFromText="180" w:rightFromText="180" w:vertAnchor="text" w:horzAnchor="page" w:tblpXSpec="center" w:tblpY="121"/>
        <w:tblW w:w="75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870"/>
        <w:gridCol w:w="2219"/>
        <w:gridCol w:w="2491"/>
      </w:tblGrid>
      <w:tr w:rsidR="00E171DC" w:rsidRPr="000741A1" w14:paraId="0C0D190A" w14:textId="77777777" w:rsidTr="39430F43">
        <w:tc>
          <w:tcPr>
            <w:tcW w:w="2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14:paraId="234640EE" w14:textId="77777777" w:rsidR="00E171DC" w:rsidRPr="000741A1" w:rsidRDefault="39430F43" w:rsidP="39430F43">
            <w:pPr>
              <w:widowControl w:val="0"/>
              <w:spacing w:line="276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39430F4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Full Name</w:t>
            </w:r>
          </w:p>
        </w:tc>
        <w:tc>
          <w:tcPr>
            <w:tcW w:w="2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14:paraId="5935A9C6" w14:textId="77777777" w:rsidR="00E171DC" w:rsidRPr="000741A1" w:rsidRDefault="39430F43" w:rsidP="39430F43">
            <w:pPr>
              <w:widowControl w:val="0"/>
              <w:spacing w:line="276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39430F4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Role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14:paraId="7ABEFD6C" w14:textId="77777777" w:rsidR="00E171DC" w:rsidRPr="000741A1" w:rsidRDefault="39430F43" w:rsidP="39430F43">
            <w:pPr>
              <w:widowControl w:val="0"/>
              <w:spacing w:line="276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39430F4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Salary Rate (USD/hour)</w:t>
            </w:r>
          </w:p>
        </w:tc>
      </w:tr>
      <w:tr w:rsidR="00E171DC" w:rsidRPr="000741A1" w14:paraId="3A331D08" w14:textId="77777777" w:rsidTr="39430F43">
        <w:tc>
          <w:tcPr>
            <w:tcW w:w="2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D865166" w14:textId="65E2C7FF" w:rsidR="00E171DC" w:rsidRPr="004E724B" w:rsidRDefault="004E724B" w:rsidP="39430F43">
            <w:pPr>
              <w:widowControl w:val="0"/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Tăng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Ngọc Tuân</w:t>
            </w:r>
          </w:p>
        </w:tc>
        <w:tc>
          <w:tcPr>
            <w:tcW w:w="2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4ED9BCE" w14:textId="0E7DD608" w:rsidR="00E171DC" w:rsidRPr="000741A1" w:rsidRDefault="39430F43" w:rsidP="39430F43">
            <w:pPr>
              <w:widowControl w:val="0"/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9430F43">
              <w:rPr>
                <w:rFonts w:ascii="Times New Roman" w:eastAsia="Times New Roman" w:hAnsi="Times New Roman" w:cs="Times New Roman"/>
                <w:sz w:val="26"/>
                <w:szCs w:val="26"/>
              </w:rPr>
              <w:t>Scrum Master &amp; Member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A7F2173" w14:textId="590CD930" w:rsidR="00E171DC" w:rsidRPr="000741A1" w:rsidRDefault="004E724B" w:rsidP="39430F43">
            <w:pPr>
              <w:widowControl w:val="0"/>
              <w:spacing w:line="276" w:lineRule="auto"/>
              <w:jc w:val="center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E171DC" w:rsidRPr="000741A1" w14:paraId="3C9903FB" w14:textId="77777777" w:rsidTr="39430F43">
        <w:tc>
          <w:tcPr>
            <w:tcW w:w="2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5ED9718" w14:textId="684A9863" w:rsidR="00E171DC" w:rsidRPr="004E724B" w:rsidRDefault="004E724B" w:rsidP="39430F43">
            <w:pPr>
              <w:widowControl w:val="0"/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Huỳnh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Anh Tuấn</w:t>
            </w:r>
          </w:p>
        </w:tc>
        <w:tc>
          <w:tcPr>
            <w:tcW w:w="2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6CA4FBC" w14:textId="77777777" w:rsidR="00E171DC" w:rsidRPr="000741A1" w:rsidRDefault="39430F43" w:rsidP="39430F43">
            <w:pPr>
              <w:widowControl w:val="0"/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9430F43">
              <w:rPr>
                <w:rFonts w:ascii="Times New Roman" w:eastAsia="Times New Roman" w:hAnsi="Times New Roman" w:cs="Times New Roman"/>
                <w:sz w:val="26"/>
                <w:szCs w:val="26"/>
              </w:rPr>
              <w:t>Team Member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A6194DE" w14:textId="157A6894" w:rsidR="00E171DC" w:rsidRPr="000741A1" w:rsidRDefault="009B022D" w:rsidP="39430F43">
            <w:pPr>
              <w:widowControl w:val="0"/>
              <w:spacing w:line="276" w:lineRule="auto"/>
              <w:jc w:val="center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E171DC" w:rsidRPr="000741A1" w14:paraId="753D8FB0" w14:textId="77777777" w:rsidTr="39430F43">
        <w:tc>
          <w:tcPr>
            <w:tcW w:w="2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53A8D46" w14:textId="536A26EF" w:rsidR="00E171DC" w:rsidRPr="004E724B" w:rsidRDefault="004E724B" w:rsidP="39430F43">
            <w:pPr>
              <w:widowControl w:val="0"/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Thanh Vũ</w:t>
            </w:r>
          </w:p>
        </w:tc>
        <w:tc>
          <w:tcPr>
            <w:tcW w:w="2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24A8F25" w14:textId="77777777" w:rsidR="00E171DC" w:rsidRPr="000741A1" w:rsidRDefault="39430F43" w:rsidP="39430F43">
            <w:pPr>
              <w:widowControl w:val="0"/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9430F43">
              <w:rPr>
                <w:rFonts w:ascii="Times New Roman" w:eastAsia="Times New Roman" w:hAnsi="Times New Roman" w:cs="Times New Roman"/>
                <w:sz w:val="26"/>
                <w:szCs w:val="26"/>
              </w:rPr>
              <w:t>Team Member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1625AAE" w14:textId="7B94F874" w:rsidR="00E171DC" w:rsidRPr="000741A1" w:rsidRDefault="009B022D" w:rsidP="009B022D">
            <w:pPr>
              <w:widowControl w:val="0"/>
              <w:tabs>
                <w:tab w:val="left" w:pos="1070"/>
                <w:tab w:val="center" w:pos="1140"/>
              </w:tabs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2</w:t>
            </w:r>
          </w:p>
        </w:tc>
      </w:tr>
      <w:tr w:rsidR="00E171DC" w:rsidRPr="000741A1" w14:paraId="623B568E" w14:textId="77777777" w:rsidTr="39430F43">
        <w:trPr>
          <w:trHeight w:val="485"/>
        </w:trPr>
        <w:tc>
          <w:tcPr>
            <w:tcW w:w="2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5BE41E8" w14:textId="7D492BB1" w:rsidR="00E171DC" w:rsidRPr="004E724B" w:rsidRDefault="004E724B" w:rsidP="39430F43">
            <w:pPr>
              <w:widowControl w:val="0"/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Phúc Nhân</w:t>
            </w:r>
          </w:p>
        </w:tc>
        <w:tc>
          <w:tcPr>
            <w:tcW w:w="2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EF33B91" w14:textId="77777777" w:rsidR="00E171DC" w:rsidRPr="000741A1" w:rsidRDefault="39430F43" w:rsidP="39430F43">
            <w:pPr>
              <w:widowControl w:val="0"/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9430F43">
              <w:rPr>
                <w:rFonts w:ascii="Times New Roman" w:eastAsia="Times New Roman" w:hAnsi="Times New Roman" w:cs="Times New Roman"/>
                <w:sz w:val="26"/>
                <w:szCs w:val="26"/>
              </w:rPr>
              <w:t>Team Member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4412528" w14:textId="77777777" w:rsidR="00E171DC" w:rsidRPr="000741A1" w:rsidRDefault="39430F43" w:rsidP="39430F43">
            <w:pPr>
              <w:widowControl w:val="0"/>
              <w:spacing w:line="276" w:lineRule="auto"/>
              <w:jc w:val="center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9430F4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E171DC" w:rsidRPr="000741A1" w14:paraId="7F347F32" w14:textId="77777777" w:rsidTr="39430F43">
        <w:trPr>
          <w:trHeight w:val="485"/>
        </w:trPr>
        <w:tc>
          <w:tcPr>
            <w:tcW w:w="2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9747C6D" w14:textId="477B01F4" w:rsidR="00E171DC" w:rsidRPr="004E724B" w:rsidRDefault="004E724B" w:rsidP="39430F43">
            <w:pPr>
              <w:widowControl w:val="0"/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Tăng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Ngọc Tuân</w:t>
            </w:r>
          </w:p>
        </w:tc>
        <w:tc>
          <w:tcPr>
            <w:tcW w:w="2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4D61839" w14:textId="0C88AA4E" w:rsidR="00E171DC" w:rsidRPr="000741A1" w:rsidRDefault="39430F43" w:rsidP="39430F43">
            <w:pPr>
              <w:widowControl w:val="0"/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9430F43">
              <w:rPr>
                <w:rFonts w:ascii="Times New Roman" w:eastAsia="Times New Roman" w:hAnsi="Times New Roman" w:cs="Times New Roman"/>
                <w:sz w:val="26"/>
                <w:szCs w:val="26"/>
              </w:rPr>
              <w:t>Product Owner &amp; Member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46C0624" w14:textId="432467FA" w:rsidR="00E171DC" w:rsidRPr="000741A1" w:rsidRDefault="004E724B" w:rsidP="39430F43">
            <w:pPr>
              <w:widowControl w:val="0"/>
              <w:spacing w:line="276" w:lineRule="auto"/>
              <w:jc w:val="center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735B17B7" w14:textId="77777777" w:rsidR="005F27CF" w:rsidRPr="000819A8" w:rsidRDefault="005F27CF" w:rsidP="005F27CF">
      <w:pPr>
        <w:pStyle w:val="ListParagraph"/>
        <w:widowControl w:val="0"/>
        <w:spacing w:line="360" w:lineRule="auto"/>
        <w:ind w:left="1080"/>
        <w:contextualSpacing/>
        <w:textAlignment w:val="auto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</w:p>
    <w:p w14:paraId="377D3978" w14:textId="77777777" w:rsidR="005B6D4E" w:rsidRDefault="005B6D4E" w:rsidP="005B6D4E">
      <w:pPr>
        <w:pStyle w:val="Standard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11BAB401" w14:textId="42983A64" w:rsidR="005B6D4E" w:rsidRDefault="005B6D4E" w:rsidP="005B6D4E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6504F8B9" w14:textId="0AC6CEB7" w:rsidR="005B6D4E" w:rsidRDefault="005B6D4E" w:rsidP="005B6D4E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07F4FF7A" w14:textId="5CF99940" w:rsidR="005B6D4E" w:rsidRDefault="005B6D4E" w:rsidP="005B6D4E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6E791359" w14:textId="35E83B23" w:rsidR="005B6D4E" w:rsidRDefault="005B6D4E" w:rsidP="005B6D4E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293186A8" w14:textId="6C07A5CF" w:rsidR="005B6D4E" w:rsidRDefault="005B6D4E" w:rsidP="005B6D4E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7C70DAAD" w14:textId="10820F05" w:rsidR="005B6D4E" w:rsidRDefault="005B6D4E" w:rsidP="005B6D4E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6886E325" w14:textId="19C4E25A" w:rsidR="005B6D4E" w:rsidRDefault="005B6D4E" w:rsidP="005B6D4E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312C5D5B" w14:textId="0E062A8D" w:rsidR="005B6D4E" w:rsidRDefault="005B6D4E" w:rsidP="005B6D4E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1D9B296F" w14:textId="6491425E" w:rsidR="005B6D4E" w:rsidRDefault="005B6D4E" w:rsidP="005B6D4E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33ABEF15" w14:textId="65FFD7C9" w:rsidR="005B6D4E" w:rsidRDefault="005B6D4E" w:rsidP="005B6D4E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23062E16" w14:textId="3F22C354" w:rsidR="005B6D4E" w:rsidRDefault="005B6D4E" w:rsidP="005B6D4E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33AC5657" w14:textId="757925DD" w:rsidR="005B6D4E" w:rsidRDefault="005B6D4E" w:rsidP="005B6D4E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43AE7C75" w14:textId="17E96102" w:rsidR="005B6D4E" w:rsidRDefault="005B6D4E" w:rsidP="005B6D4E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6F3B4EA8" w14:textId="77777777" w:rsidR="005B6D4E" w:rsidRDefault="005B6D4E" w:rsidP="005B6D4E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08A9B541" w14:textId="5A12790C" w:rsidR="005F27CF" w:rsidRDefault="005F27CF" w:rsidP="005B6D4E">
      <w:pPr>
        <w:pStyle w:val="Standard"/>
        <w:numPr>
          <w:ilvl w:val="1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Total Cost Estimate</w:t>
      </w:r>
    </w:p>
    <w:p w14:paraId="719B3622" w14:textId="77777777" w:rsidR="005F27CF" w:rsidRPr="005F27CF" w:rsidRDefault="005F27CF" w:rsidP="005F27CF">
      <w:pPr>
        <w:pStyle w:val="Standard"/>
        <w:ind w:left="108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2651"/>
        <w:gridCol w:w="2101"/>
        <w:gridCol w:w="1568"/>
        <w:gridCol w:w="1693"/>
      </w:tblGrid>
      <w:tr w:rsidR="00964EE7" w:rsidRPr="00A911A0" w14:paraId="20F43D03" w14:textId="77777777" w:rsidTr="00964EE7">
        <w:trPr>
          <w:trHeight w:val="504"/>
          <w:jc w:val="center"/>
        </w:trPr>
        <w:tc>
          <w:tcPr>
            <w:tcW w:w="1285" w:type="dxa"/>
            <w:shd w:val="clear" w:color="auto" w:fill="BFBFBF" w:themeFill="background1" w:themeFillShade="BF"/>
          </w:tcPr>
          <w:p w14:paraId="468F0ED7" w14:textId="77777777" w:rsidR="00964EE7" w:rsidRPr="00A911A0" w:rsidRDefault="00964EE7" w:rsidP="003F57E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34DA05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No </w:t>
            </w:r>
          </w:p>
        </w:tc>
        <w:tc>
          <w:tcPr>
            <w:tcW w:w="2674" w:type="dxa"/>
            <w:shd w:val="clear" w:color="auto" w:fill="BFBFBF" w:themeFill="background1" w:themeFillShade="BF"/>
          </w:tcPr>
          <w:p w14:paraId="79392206" w14:textId="77777777" w:rsidR="00964EE7" w:rsidRPr="00A911A0" w:rsidRDefault="00964EE7" w:rsidP="003F57E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34DA05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Criteria</w:t>
            </w:r>
          </w:p>
        </w:tc>
        <w:tc>
          <w:tcPr>
            <w:tcW w:w="2121" w:type="dxa"/>
            <w:shd w:val="clear" w:color="auto" w:fill="BFBFBF" w:themeFill="background1" w:themeFillShade="BF"/>
          </w:tcPr>
          <w:p w14:paraId="1FDB2ACE" w14:textId="77777777" w:rsidR="00964EE7" w:rsidRPr="00A911A0" w:rsidRDefault="00964EE7" w:rsidP="003F57E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34DA05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Price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14:paraId="3605E698" w14:textId="77777777" w:rsidR="00964EE7" w:rsidRPr="00A911A0" w:rsidRDefault="00964EE7" w:rsidP="003F57E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34DA05C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Amount</w:t>
            </w:r>
          </w:p>
        </w:tc>
        <w:tc>
          <w:tcPr>
            <w:tcW w:w="1705" w:type="dxa"/>
            <w:shd w:val="clear" w:color="auto" w:fill="BFBFBF" w:themeFill="background1" w:themeFillShade="BF"/>
          </w:tcPr>
          <w:p w14:paraId="1B6C332E" w14:textId="77777777" w:rsidR="00964EE7" w:rsidRPr="00A911A0" w:rsidRDefault="00964EE7" w:rsidP="003F57E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34DA05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Total (USD)</w:t>
            </w:r>
          </w:p>
        </w:tc>
      </w:tr>
      <w:tr w:rsidR="00964EE7" w:rsidRPr="00A911A0" w14:paraId="0B33D169" w14:textId="77777777" w:rsidTr="00964EE7">
        <w:trPr>
          <w:jc w:val="center"/>
        </w:trPr>
        <w:tc>
          <w:tcPr>
            <w:tcW w:w="1285" w:type="dxa"/>
          </w:tcPr>
          <w:p w14:paraId="54D552A3" w14:textId="77777777" w:rsidR="00964EE7" w:rsidRPr="00A911A0" w:rsidRDefault="00964EE7" w:rsidP="003F57E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BE2C9D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674" w:type="dxa"/>
          </w:tcPr>
          <w:p w14:paraId="16D01A0C" w14:textId="77777777" w:rsidR="00964EE7" w:rsidRPr="00A911A0" w:rsidRDefault="00964EE7" w:rsidP="003F57E4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34DA05C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Working hours</w:t>
            </w:r>
          </w:p>
        </w:tc>
        <w:tc>
          <w:tcPr>
            <w:tcW w:w="2121" w:type="dxa"/>
          </w:tcPr>
          <w:p w14:paraId="4884083D" w14:textId="77777777" w:rsidR="00964EE7" w:rsidRPr="00A911A0" w:rsidRDefault="00964EE7" w:rsidP="003F57E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34DA05C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$ 2</w:t>
            </w:r>
          </w:p>
        </w:tc>
        <w:tc>
          <w:tcPr>
            <w:tcW w:w="1575" w:type="dxa"/>
          </w:tcPr>
          <w:p w14:paraId="0C3CE9C0" w14:textId="4FAB1E16" w:rsidR="00964EE7" w:rsidRPr="00A911A0" w:rsidRDefault="0063761C" w:rsidP="003F57E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868</w:t>
            </w:r>
          </w:p>
        </w:tc>
        <w:tc>
          <w:tcPr>
            <w:tcW w:w="1705" w:type="dxa"/>
          </w:tcPr>
          <w:p w14:paraId="17E01935" w14:textId="61DCF1BF" w:rsidR="00964EE7" w:rsidRPr="00A911A0" w:rsidRDefault="0063761C" w:rsidP="003F57E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1736</w:t>
            </w:r>
          </w:p>
        </w:tc>
      </w:tr>
      <w:tr w:rsidR="00964EE7" w:rsidRPr="00A911A0" w14:paraId="3A8C4C51" w14:textId="77777777" w:rsidTr="00964EE7">
        <w:trPr>
          <w:jc w:val="center"/>
        </w:trPr>
        <w:tc>
          <w:tcPr>
            <w:tcW w:w="1285" w:type="dxa"/>
          </w:tcPr>
          <w:p w14:paraId="5DF563BD" w14:textId="77777777" w:rsidR="00964EE7" w:rsidRPr="00A911A0" w:rsidRDefault="00964EE7" w:rsidP="003F57E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BE2C9D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674" w:type="dxa"/>
          </w:tcPr>
          <w:p w14:paraId="2A002526" w14:textId="77777777" w:rsidR="00964EE7" w:rsidRPr="00A911A0" w:rsidRDefault="00964EE7" w:rsidP="003F57E4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BE2C9D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Party</w:t>
            </w:r>
          </w:p>
        </w:tc>
        <w:tc>
          <w:tcPr>
            <w:tcW w:w="2121" w:type="dxa"/>
          </w:tcPr>
          <w:p w14:paraId="629DF453" w14:textId="38337777" w:rsidR="00964EE7" w:rsidRPr="00A911A0" w:rsidRDefault="00964EE7" w:rsidP="003F57E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34DA05C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$ </w:t>
            </w:r>
            <w:r w:rsidR="006376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1575" w:type="dxa"/>
          </w:tcPr>
          <w:p w14:paraId="60B305F7" w14:textId="297AF3E3" w:rsidR="00964EE7" w:rsidRPr="00A911A0" w:rsidRDefault="0063761C" w:rsidP="003F57E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1705" w:type="dxa"/>
          </w:tcPr>
          <w:p w14:paraId="4EF8D18F" w14:textId="205CA450" w:rsidR="00964EE7" w:rsidRPr="0063761C" w:rsidRDefault="0063761C" w:rsidP="003F57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120</w:t>
            </w:r>
          </w:p>
        </w:tc>
      </w:tr>
      <w:tr w:rsidR="00964EE7" w:rsidRPr="00A911A0" w14:paraId="6590D779" w14:textId="77777777" w:rsidTr="00964EE7">
        <w:trPr>
          <w:jc w:val="center"/>
        </w:trPr>
        <w:tc>
          <w:tcPr>
            <w:tcW w:w="6080" w:type="dxa"/>
            <w:gridSpan w:val="3"/>
            <w:shd w:val="clear" w:color="auto" w:fill="EEECE1" w:themeFill="background2"/>
          </w:tcPr>
          <w:p w14:paraId="33589273" w14:textId="77777777" w:rsidR="00964EE7" w:rsidRPr="00A911A0" w:rsidRDefault="00964EE7" w:rsidP="003F57E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34DA05C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Total cost</w:t>
            </w:r>
          </w:p>
        </w:tc>
        <w:tc>
          <w:tcPr>
            <w:tcW w:w="1575" w:type="dxa"/>
            <w:shd w:val="clear" w:color="auto" w:fill="EEECE1" w:themeFill="background2"/>
          </w:tcPr>
          <w:p w14:paraId="67F70324" w14:textId="77777777" w:rsidR="00964EE7" w:rsidRPr="00A911A0" w:rsidRDefault="00964EE7" w:rsidP="003F57E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05" w:type="dxa"/>
            <w:shd w:val="clear" w:color="auto" w:fill="EEECE1" w:themeFill="background2"/>
          </w:tcPr>
          <w:p w14:paraId="0A407338" w14:textId="49F5702D" w:rsidR="00964EE7" w:rsidRPr="0063761C" w:rsidRDefault="0063761C" w:rsidP="003F57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1856</w:t>
            </w:r>
          </w:p>
        </w:tc>
      </w:tr>
    </w:tbl>
    <w:p w14:paraId="400495C8" w14:textId="77777777" w:rsidR="005F27CF" w:rsidRPr="007C2E91" w:rsidRDefault="005F27CF" w:rsidP="00964EE7">
      <w:pPr>
        <w:pStyle w:val="Standard"/>
        <w:ind w:left="360"/>
        <w:jc w:val="center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</w:p>
    <w:p w14:paraId="76A60691" w14:textId="68923394" w:rsidR="004C0E5F" w:rsidRDefault="004C0E5F" w:rsidP="004C0E5F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1245" w:name="_Toc450324434"/>
      <w:bookmarkStart w:id="1246" w:name="_Toc450651610"/>
    </w:p>
    <w:p w14:paraId="5FC6CC23" w14:textId="77777777" w:rsidR="004C0E5F" w:rsidRDefault="004C0E5F" w:rsidP="004C0E5F">
      <w:pPr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6690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600" w:firstRow="0" w:lastRow="0" w:firstColumn="0" w:lastColumn="0" w:noHBand="1" w:noVBand="1"/>
      </w:tblPr>
      <w:tblGrid>
        <w:gridCol w:w="3729"/>
        <w:gridCol w:w="1517"/>
        <w:gridCol w:w="1444"/>
      </w:tblGrid>
      <w:tr w:rsidR="00964EE7" w14:paraId="1FD29966" w14:textId="77777777" w:rsidTr="39D387DA">
        <w:trPr>
          <w:jc w:val="center"/>
        </w:trPr>
        <w:tc>
          <w:tcPr>
            <w:tcW w:w="37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45" w:type="dxa"/>
            </w:tcMar>
            <w:vAlign w:val="center"/>
          </w:tcPr>
          <w:p w14:paraId="37C6224E" w14:textId="77777777" w:rsidR="00964EE7" w:rsidRDefault="39D387DA" w:rsidP="39D387DA">
            <w:pPr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39D387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45" w:type="dxa"/>
            </w:tcMar>
            <w:vAlign w:val="center"/>
          </w:tcPr>
          <w:p w14:paraId="471EEC44" w14:textId="77777777" w:rsidR="00964EE7" w:rsidRDefault="39D387DA" w:rsidP="39D387DA">
            <w:pPr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39D387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Amount</w:t>
            </w:r>
          </w:p>
        </w:tc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45" w:type="dxa"/>
            </w:tcMar>
            <w:vAlign w:val="center"/>
          </w:tcPr>
          <w:p w14:paraId="085AD60E" w14:textId="77777777" w:rsidR="00964EE7" w:rsidRDefault="39D387DA" w:rsidP="39D387DA">
            <w:pPr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39D387D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Unit</w:t>
            </w:r>
          </w:p>
        </w:tc>
      </w:tr>
      <w:tr w:rsidR="00964EE7" w14:paraId="0B60D132" w14:textId="77777777" w:rsidTr="39D387DA">
        <w:trPr>
          <w:jc w:val="center"/>
        </w:trPr>
        <w:tc>
          <w:tcPr>
            <w:tcW w:w="37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6D53AE60" w14:textId="77777777" w:rsidR="00964EE7" w:rsidRPr="00F3440A" w:rsidRDefault="39D387DA" w:rsidP="39D387D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9D387DA">
              <w:rPr>
                <w:rFonts w:ascii="Times New Roman" w:eastAsia="Times New Roman" w:hAnsi="Times New Roman" w:cs="Times New Roman"/>
                <w:sz w:val="26"/>
                <w:szCs w:val="26"/>
              </w:rPr>
              <w:t>Number of members</w:t>
            </w:r>
          </w:p>
        </w:tc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3E558E4A" w14:textId="542C7B6F" w:rsidR="00964EE7" w:rsidRPr="00F3440A" w:rsidRDefault="009C3F97" w:rsidP="39D387D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734078A2" w14:textId="77777777" w:rsidR="00964EE7" w:rsidRDefault="39D387DA" w:rsidP="39D387D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9D387DA">
              <w:rPr>
                <w:rFonts w:ascii="Times New Roman" w:eastAsia="Times New Roman" w:hAnsi="Times New Roman" w:cs="Times New Roman"/>
                <w:sz w:val="26"/>
                <w:szCs w:val="26"/>
              </w:rPr>
              <w:t>Person</w:t>
            </w:r>
          </w:p>
        </w:tc>
      </w:tr>
      <w:tr w:rsidR="00964EE7" w14:paraId="59460845" w14:textId="77777777" w:rsidTr="39D387DA">
        <w:trPr>
          <w:jc w:val="center"/>
        </w:trPr>
        <w:tc>
          <w:tcPr>
            <w:tcW w:w="37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1C4625D6" w14:textId="77777777" w:rsidR="00964EE7" w:rsidRDefault="39D387DA" w:rsidP="39D387D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9D387DA">
              <w:rPr>
                <w:rFonts w:ascii="Times New Roman" w:eastAsia="Times New Roman" w:hAnsi="Times New Roman" w:cs="Times New Roman"/>
                <w:sz w:val="26"/>
                <w:szCs w:val="26"/>
              </w:rPr>
              <w:t>Number of working hours per day</w:t>
            </w:r>
          </w:p>
        </w:tc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4A263ED6" w14:textId="41024694" w:rsidR="00964EE7" w:rsidRDefault="009C3F97" w:rsidP="39D387D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38456525" w14:textId="77777777" w:rsidR="00964EE7" w:rsidRDefault="39D387DA" w:rsidP="39D387D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9D387DA">
              <w:rPr>
                <w:rFonts w:ascii="Times New Roman" w:eastAsia="Times New Roman" w:hAnsi="Times New Roman" w:cs="Times New Roman"/>
                <w:sz w:val="26"/>
                <w:szCs w:val="26"/>
              </w:rPr>
              <w:t>Hour</w:t>
            </w:r>
          </w:p>
        </w:tc>
      </w:tr>
      <w:tr w:rsidR="00964EE7" w14:paraId="0B0BE539" w14:textId="77777777" w:rsidTr="39D387DA">
        <w:trPr>
          <w:jc w:val="center"/>
        </w:trPr>
        <w:tc>
          <w:tcPr>
            <w:tcW w:w="37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6EB81202" w14:textId="77777777" w:rsidR="00964EE7" w:rsidRDefault="39D387DA" w:rsidP="39D387D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9D387D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Number of </w:t>
            </w:r>
            <w:proofErr w:type="gramStart"/>
            <w:r w:rsidRPr="39D387DA">
              <w:rPr>
                <w:rFonts w:ascii="Times New Roman" w:eastAsia="Times New Roman" w:hAnsi="Times New Roman" w:cs="Times New Roman"/>
                <w:sz w:val="26"/>
                <w:szCs w:val="26"/>
              </w:rPr>
              <w:t>workdays/week</w:t>
            </w:r>
            <w:proofErr w:type="gramEnd"/>
          </w:p>
        </w:tc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2697D9DA" w14:textId="18EE4FE0" w:rsidR="00964EE7" w:rsidRDefault="0009058E" w:rsidP="39D387D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2A8D553E" w14:textId="27BA5F16" w:rsidR="00964EE7" w:rsidRDefault="39D387DA" w:rsidP="39D387D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9D387DA">
              <w:rPr>
                <w:rFonts w:ascii="Times New Roman" w:eastAsia="Times New Roman" w:hAnsi="Times New Roman" w:cs="Times New Roman"/>
                <w:sz w:val="26"/>
                <w:szCs w:val="26"/>
              </w:rPr>
              <w:t>Day</w:t>
            </w:r>
          </w:p>
        </w:tc>
      </w:tr>
      <w:tr w:rsidR="00964EE7" w14:paraId="71E43152" w14:textId="77777777" w:rsidTr="39D387DA">
        <w:trPr>
          <w:jc w:val="center"/>
        </w:trPr>
        <w:tc>
          <w:tcPr>
            <w:tcW w:w="37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626569F0" w14:textId="77777777" w:rsidR="00964EE7" w:rsidRDefault="39D387DA" w:rsidP="39D387D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9D387DA">
              <w:rPr>
                <w:rFonts w:ascii="Times New Roman" w:eastAsia="Times New Roman" w:hAnsi="Times New Roman" w:cs="Times New Roman"/>
                <w:sz w:val="26"/>
                <w:szCs w:val="26"/>
              </w:rPr>
              <w:t>The duration of the project</w:t>
            </w:r>
          </w:p>
        </w:tc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679DF8CC" w14:textId="1B9835E8" w:rsidR="00964EE7" w:rsidRDefault="009C3F97" w:rsidP="39D387D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325E976E" w14:textId="77777777" w:rsidR="00964EE7" w:rsidRDefault="39D387DA" w:rsidP="39D387D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9D387DA">
              <w:rPr>
                <w:rFonts w:ascii="Times New Roman" w:eastAsia="Times New Roman" w:hAnsi="Times New Roman" w:cs="Times New Roman"/>
                <w:sz w:val="26"/>
                <w:szCs w:val="26"/>
              </w:rPr>
              <w:t>Month</w:t>
            </w:r>
          </w:p>
        </w:tc>
      </w:tr>
      <w:tr w:rsidR="00964EE7" w14:paraId="400EEE89" w14:textId="77777777" w:rsidTr="39D387DA">
        <w:trPr>
          <w:jc w:val="center"/>
        </w:trPr>
        <w:tc>
          <w:tcPr>
            <w:tcW w:w="37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5A45193D" w14:textId="77777777" w:rsidR="00964EE7" w:rsidRDefault="39D387DA" w:rsidP="39D387D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9D387DA">
              <w:rPr>
                <w:rFonts w:ascii="Times New Roman" w:eastAsia="Times New Roman" w:hAnsi="Times New Roman" w:cs="Times New Roman"/>
                <w:sz w:val="26"/>
                <w:szCs w:val="26"/>
              </w:rPr>
              <w:t>Party cost per member per time</w:t>
            </w:r>
          </w:p>
        </w:tc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27E61C24" w14:textId="47C3C792" w:rsidR="00964EE7" w:rsidRPr="0009058E" w:rsidRDefault="0009058E" w:rsidP="39D387D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41D268E5" w14:textId="77777777" w:rsidR="00964EE7" w:rsidRDefault="39D387DA" w:rsidP="39D387D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9D387DA">
              <w:rPr>
                <w:rFonts w:ascii="Times New Roman" w:eastAsia="Times New Roman" w:hAnsi="Times New Roman" w:cs="Times New Roman"/>
                <w:sz w:val="26"/>
                <w:szCs w:val="26"/>
              </w:rPr>
              <w:t>USD</w:t>
            </w:r>
          </w:p>
        </w:tc>
      </w:tr>
      <w:tr w:rsidR="00964EE7" w14:paraId="079E7618" w14:textId="77777777" w:rsidTr="39D387DA">
        <w:trPr>
          <w:jc w:val="center"/>
        </w:trPr>
        <w:tc>
          <w:tcPr>
            <w:tcW w:w="37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17E1D357" w14:textId="77777777" w:rsidR="00964EE7" w:rsidRDefault="39D387DA" w:rsidP="39D387D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9D387DA">
              <w:rPr>
                <w:rFonts w:ascii="Times New Roman" w:eastAsia="Times New Roman" w:hAnsi="Times New Roman" w:cs="Times New Roman"/>
                <w:sz w:val="26"/>
                <w:szCs w:val="26"/>
              </w:rPr>
              <w:t>The number of working days</w:t>
            </w:r>
          </w:p>
        </w:tc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4D7574B7" w14:textId="13928E72" w:rsidR="00964EE7" w:rsidRPr="0009058E" w:rsidRDefault="0009058E" w:rsidP="39D387D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85</w:t>
            </w:r>
          </w:p>
        </w:tc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2E0B6E98" w14:textId="77777777" w:rsidR="00964EE7" w:rsidRDefault="39D387DA" w:rsidP="39D387D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9D387DA">
              <w:rPr>
                <w:rFonts w:ascii="Times New Roman" w:eastAsia="Times New Roman" w:hAnsi="Times New Roman" w:cs="Times New Roman"/>
                <w:sz w:val="26"/>
                <w:szCs w:val="26"/>
              </w:rPr>
              <w:t>Day</w:t>
            </w:r>
          </w:p>
        </w:tc>
      </w:tr>
      <w:bookmarkEnd w:id="1245"/>
      <w:bookmarkEnd w:id="1246"/>
    </w:tbl>
    <w:p w14:paraId="22216F2C" w14:textId="77777777" w:rsidR="005E2C0E" w:rsidRPr="002324DB" w:rsidRDefault="005E2C0E" w:rsidP="002324D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F621F95" w14:textId="067C38B0" w:rsidR="002324DB" w:rsidRDefault="002324DB" w:rsidP="002324DB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14:paraId="5B4284B2" w14:textId="1AC63ECC" w:rsidR="00E71068" w:rsidRPr="007C2E91" w:rsidRDefault="00E71068" w:rsidP="00E71068">
      <w:pPr>
        <w:pStyle w:val="Standard"/>
        <w:numPr>
          <w:ilvl w:val="0"/>
          <w:numId w:val="7"/>
        </w:numPr>
        <w:ind w:left="360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247" w:name="_Toc152580587"/>
      <w:r>
        <w:rPr>
          <w:rFonts w:ascii="Times New Roman" w:eastAsia="MS Mincho" w:hAnsi="Times New Roman" w:cs="Times New Roman"/>
          <w:b/>
          <w:bCs/>
          <w:sz w:val="26"/>
          <w:szCs w:val="26"/>
          <w:lang w:eastAsia="ko-KR"/>
        </w:rPr>
        <w:t>Project Risks</w:t>
      </w:r>
      <w:bookmarkEnd w:id="1247"/>
    </w:p>
    <w:p w14:paraId="669773CE" w14:textId="21E978DB" w:rsidR="00E71068" w:rsidRDefault="00E71068" w:rsidP="002324DB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14:paraId="14CE3B62" w14:textId="77777777" w:rsidR="00E71068" w:rsidRPr="00E71068" w:rsidRDefault="00E71068" w:rsidP="002324DB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14:paraId="1B98397B" w14:textId="77777777" w:rsidR="005F0065" w:rsidRDefault="000546B6" w:rsidP="005F0065">
      <w:pPr>
        <w:pStyle w:val="Standard"/>
        <w:jc w:val="center"/>
        <w:rPr>
          <w:rFonts w:ascii="Times New Roman" w:hAnsi="Times New Roman" w:cs="Times New Roman"/>
          <w:b/>
          <w:i/>
        </w:rPr>
      </w:pPr>
      <w:r w:rsidRPr="007C2E91">
        <w:rPr>
          <w:rFonts w:ascii="Times New Roman" w:hAnsi="Times New Roman" w:cs="Times New Roman"/>
          <w:b/>
          <w:i/>
        </w:rPr>
        <w:t>Table 7</w:t>
      </w:r>
      <w:r w:rsidR="005F0065" w:rsidRPr="007C2E91">
        <w:rPr>
          <w:rFonts w:ascii="Times New Roman" w:hAnsi="Times New Roman" w:cs="Times New Roman"/>
          <w:b/>
          <w:i/>
        </w:rPr>
        <w:t>: Rating for likelihood and seriousness for each risk.</w:t>
      </w:r>
    </w:p>
    <w:p w14:paraId="64B1D2FD" w14:textId="77777777" w:rsidR="002324DB" w:rsidRPr="007C2E91" w:rsidRDefault="002324DB" w:rsidP="005F0065">
      <w:pPr>
        <w:pStyle w:val="Standard"/>
        <w:jc w:val="center"/>
        <w:rPr>
          <w:rFonts w:ascii="Times New Roman" w:eastAsia="MS Mincho" w:hAnsi="Times New Roman" w:cs="Times New Roman"/>
          <w:b/>
          <w:bCs/>
          <w:i/>
          <w:lang w:eastAsia="ko-KR"/>
        </w:rPr>
      </w:pPr>
    </w:p>
    <w:tbl>
      <w:tblPr>
        <w:tblW w:w="9638" w:type="dxa"/>
        <w:tblInd w:w="-5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1"/>
        <w:gridCol w:w="2409"/>
        <w:gridCol w:w="2410"/>
        <w:gridCol w:w="2408"/>
      </w:tblGrid>
      <w:tr w:rsidR="002F0235" w:rsidRPr="007C2E91" w14:paraId="28D70842" w14:textId="77777777" w:rsidTr="00CB08DD">
        <w:tc>
          <w:tcPr>
            <w:tcW w:w="96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9" w:type="dxa"/>
            </w:tcMar>
          </w:tcPr>
          <w:p w14:paraId="39E1DC8E" w14:textId="3FD4EFD4" w:rsidR="002F0235" w:rsidRPr="007C2E91" w:rsidRDefault="00844113" w:rsidP="005F0065">
            <w:pPr>
              <w:pStyle w:val="ListParagraph"/>
              <w:spacing w:after="0"/>
              <w:rPr>
                <w:rFonts w:ascii="Times New Roman" w:hAnsi="Times New Roman" w:cs="Times New Roman"/>
                <w:b/>
                <w:caps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b/>
                <w:caps/>
                <w:sz w:val="26"/>
                <w:szCs w:val="26"/>
              </w:rPr>
              <w:t xml:space="preserve">Rating for </w:t>
            </w:r>
            <w:r w:rsidR="008C5220">
              <w:rPr>
                <w:rFonts w:ascii="Times New Roman" w:hAnsi="Times New Roman" w:cs="Times New Roman"/>
                <w:b/>
                <w:caps/>
                <w:sz w:val="26"/>
                <w:szCs w:val="26"/>
              </w:rPr>
              <w:t>Probability</w:t>
            </w:r>
            <w:r w:rsidRPr="007C2E91">
              <w:rPr>
                <w:rFonts w:ascii="Times New Roman" w:hAnsi="Times New Roman" w:cs="Times New Roman"/>
                <w:b/>
                <w:caps/>
                <w:sz w:val="26"/>
                <w:szCs w:val="26"/>
              </w:rPr>
              <w:t xml:space="preserve"> and </w:t>
            </w:r>
            <w:r w:rsidR="008C5220">
              <w:rPr>
                <w:rFonts w:ascii="Times New Roman" w:hAnsi="Times New Roman" w:cs="Times New Roman"/>
                <w:b/>
                <w:caps/>
                <w:sz w:val="26"/>
                <w:szCs w:val="26"/>
              </w:rPr>
              <w:t>Impact</w:t>
            </w:r>
            <w:r w:rsidRPr="007C2E91">
              <w:rPr>
                <w:rFonts w:ascii="Times New Roman" w:hAnsi="Times New Roman" w:cs="Times New Roman"/>
                <w:b/>
                <w:caps/>
                <w:sz w:val="26"/>
                <w:szCs w:val="26"/>
              </w:rPr>
              <w:t xml:space="preserve"> for each risk</w:t>
            </w:r>
          </w:p>
        </w:tc>
      </w:tr>
      <w:tr w:rsidR="00745D6E" w:rsidRPr="007C2E91" w14:paraId="63D56685" w14:textId="77777777" w:rsidTr="00CB08DD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5C648931" w14:textId="07508444" w:rsidR="00745D6E" w:rsidRPr="007C2E91" w:rsidRDefault="00745D6E" w:rsidP="00745D6E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17F00601" w14:textId="2CC441BB" w:rsidR="00745D6E" w:rsidRPr="007C2E91" w:rsidRDefault="00745D6E" w:rsidP="00745D6E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sz w:val="26"/>
                <w:szCs w:val="26"/>
              </w:rPr>
              <w:t xml:space="preserve">Rated as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very </w:t>
            </w:r>
            <w:r w:rsidRPr="007C2E91">
              <w:rPr>
                <w:rFonts w:ascii="Times New Roman" w:hAnsi="Times New Roman" w:cs="Times New Roman"/>
                <w:sz w:val="26"/>
                <w:szCs w:val="26"/>
              </w:rPr>
              <w:t>Low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6E2308BC" w14:textId="71DC436B" w:rsidR="00745D6E" w:rsidRPr="007C2E91" w:rsidRDefault="00745D6E" w:rsidP="00745D6E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5113133A" w14:textId="2A135702" w:rsidR="00745D6E" w:rsidRPr="007C2E91" w:rsidRDefault="00745D6E" w:rsidP="00745D6E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sz w:val="26"/>
                <w:szCs w:val="26"/>
              </w:rPr>
              <w:t>Rated as High</w:t>
            </w:r>
          </w:p>
        </w:tc>
      </w:tr>
      <w:tr w:rsidR="00745D6E" w:rsidRPr="007C2E91" w14:paraId="2243CBEF" w14:textId="77777777" w:rsidTr="00CB08DD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0CCADCFA" w14:textId="46085F12" w:rsidR="00745D6E" w:rsidRPr="007C2E91" w:rsidRDefault="00745D6E" w:rsidP="00745D6E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5D8C226F" w14:textId="11FDF64C" w:rsidR="00745D6E" w:rsidRPr="007C2E91" w:rsidRDefault="00745D6E" w:rsidP="00745D6E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Rated as Low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6411DE54" w14:textId="27A6D84B" w:rsidR="00745D6E" w:rsidRPr="007C2E91" w:rsidRDefault="00745D6E" w:rsidP="00745D6E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1C8B2CD6" w14:textId="46C46F8A" w:rsidR="00745D6E" w:rsidRPr="007C2E91" w:rsidRDefault="00745D6E" w:rsidP="00745D6E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sz w:val="26"/>
                <w:szCs w:val="26"/>
              </w:rPr>
              <w:t>Rated as Extreme (Used for Seriousness only)</w:t>
            </w:r>
          </w:p>
        </w:tc>
      </w:tr>
      <w:tr w:rsidR="00745D6E" w:rsidRPr="007C2E91" w14:paraId="552A5578" w14:textId="77777777" w:rsidTr="00CB08DD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1DF36086" w14:textId="5B9F3398" w:rsidR="00745D6E" w:rsidRPr="007C2E91" w:rsidRDefault="00745D6E" w:rsidP="00745D6E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1CCAC036" w14:textId="058B249D" w:rsidR="00745D6E" w:rsidRPr="007C2E91" w:rsidRDefault="00745D6E" w:rsidP="00745D6E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sz w:val="26"/>
                <w:szCs w:val="26"/>
              </w:rPr>
              <w:t>Rated as Medium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293C8EB1" w14:textId="78F7E71B" w:rsidR="00745D6E" w:rsidRPr="007C2E91" w:rsidRDefault="00745D6E" w:rsidP="00745D6E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b/>
                <w:sz w:val="26"/>
                <w:szCs w:val="26"/>
              </w:rPr>
              <w:t>NA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133AE330" w14:textId="5969FF2D" w:rsidR="00745D6E" w:rsidRPr="007C2E91" w:rsidRDefault="00745D6E" w:rsidP="00745D6E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sz w:val="26"/>
                <w:szCs w:val="26"/>
              </w:rPr>
              <w:t>Not Assessed</w:t>
            </w:r>
          </w:p>
        </w:tc>
      </w:tr>
    </w:tbl>
    <w:p w14:paraId="541DBCCD" w14:textId="21DDB456" w:rsidR="002F0235" w:rsidRDefault="002F0235">
      <w:pPr>
        <w:pStyle w:val="Standard"/>
        <w:spacing w:after="200"/>
        <w:jc w:val="center"/>
        <w:rPr>
          <w:rFonts w:ascii="Times New Roman" w:hAnsi="Times New Roman" w:cs="Times New Roman"/>
          <w:sz w:val="26"/>
          <w:szCs w:val="26"/>
        </w:rPr>
      </w:pPr>
    </w:p>
    <w:p w14:paraId="515BFE9D" w14:textId="0A888D8A" w:rsidR="0014529D" w:rsidRPr="007C2E91" w:rsidRDefault="0014529D" w:rsidP="0014529D">
      <w:pPr>
        <w:pStyle w:val="Standard"/>
        <w:spacing w:after="2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Risk exposure = Impact x Probability</w:t>
      </w:r>
    </w:p>
    <w:p w14:paraId="13E0E702" w14:textId="77777777" w:rsidR="005F0065" w:rsidRDefault="000546B6" w:rsidP="005F0065">
      <w:pPr>
        <w:pStyle w:val="Standard"/>
        <w:jc w:val="center"/>
        <w:rPr>
          <w:rFonts w:ascii="Times New Roman" w:hAnsi="Times New Roman" w:cs="Times New Roman"/>
          <w:b/>
          <w:i/>
        </w:rPr>
      </w:pPr>
      <w:r w:rsidRPr="007C2E91">
        <w:rPr>
          <w:rFonts w:ascii="Times New Roman" w:hAnsi="Times New Roman" w:cs="Times New Roman"/>
          <w:b/>
          <w:i/>
        </w:rPr>
        <w:t>Table 8</w:t>
      </w:r>
      <w:r w:rsidR="005F0065" w:rsidRPr="007C2E91">
        <w:rPr>
          <w:rFonts w:ascii="Times New Roman" w:hAnsi="Times New Roman" w:cs="Times New Roman"/>
          <w:b/>
          <w:i/>
        </w:rPr>
        <w:t>: Project Risk.</w:t>
      </w:r>
    </w:p>
    <w:p w14:paraId="6888BC9E" w14:textId="77777777" w:rsidR="002324DB" w:rsidRPr="007C2E91" w:rsidRDefault="002324DB" w:rsidP="005F0065">
      <w:pPr>
        <w:pStyle w:val="Standard"/>
        <w:jc w:val="center"/>
        <w:rPr>
          <w:rFonts w:ascii="Times New Roman" w:hAnsi="Times New Roman" w:cs="Times New Roman"/>
          <w:b/>
          <w:i/>
        </w:rPr>
      </w:pPr>
    </w:p>
    <w:tbl>
      <w:tblPr>
        <w:tblW w:w="9859" w:type="dxa"/>
        <w:tblInd w:w="-5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6"/>
        <w:gridCol w:w="2425"/>
        <w:gridCol w:w="1361"/>
        <w:gridCol w:w="899"/>
        <w:gridCol w:w="1159"/>
        <w:gridCol w:w="2089"/>
      </w:tblGrid>
      <w:tr w:rsidR="00745D6E" w:rsidRPr="005F27CF" w14:paraId="5660CFF9" w14:textId="77777777" w:rsidTr="00745D6E">
        <w:trPr>
          <w:trHeight w:val="270"/>
        </w:trPr>
        <w:tc>
          <w:tcPr>
            <w:tcW w:w="2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14:paraId="360AE5BC" w14:textId="77777777" w:rsidR="00745D6E" w:rsidRPr="005F27CF" w:rsidRDefault="00745D6E" w:rsidP="005F0065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27CF">
              <w:rPr>
                <w:rFonts w:ascii="Times New Roman" w:hAnsi="Times New Roman" w:cs="Times New Roman"/>
                <w:b/>
                <w:sz w:val="26"/>
                <w:szCs w:val="26"/>
              </w:rPr>
              <w:t>Risk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14:paraId="5B1C2500" w14:textId="77777777" w:rsidR="00745D6E" w:rsidRPr="005F27CF" w:rsidRDefault="00745D6E" w:rsidP="005F0065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27CF">
              <w:rPr>
                <w:rFonts w:ascii="Times New Roman" w:hAnsi="Times New Roman" w:cs="Times New Roman"/>
                <w:b/>
                <w:sz w:val="26"/>
                <w:szCs w:val="26"/>
              </w:rPr>
              <w:t>Definition</w:t>
            </w:r>
          </w:p>
        </w:tc>
        <w:tc>
          <w:tcPr>
            <w:tcW w:w="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14:paraId="61C46AAF" w14:textId="5800B3B7" w:rsidR="00745D6E" w:rsidRPr="005F27CF" w:rsidRDefault="00745D6E" w:rsidP="005F0065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Probability</w:t>
            </w:r>
          </w:p>
        </w:tc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14:paraId="473D94D0" w14:textId="735EA1BD" w:rsidR="00745D6E" w:rsidRPr="005F27CF" w:rsidRDefault="00745D6E" w:rsidP="005F0065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Impact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</w:tcPr>
          <w:p w14:paraId="059E54E7" w14:textId="51102261" w:rsidR="00745D6E" w:rsidRPr="005F27CF" w:rsidRDefault="00745D6E" w:rsidP="00745D6E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Risk Exposure</w:t>
            </w:r>
          </w:p>
        </w:tc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9" w:type="dxa"/>
            </w:tcMar>
          </w:tcPr>
          <w:p w14:paraId="2082D637" w14:textId="7C2DD702" w:rsidR="00745D6E" w:rsidRPr="005F27CF" w:rsidRDefault="00745D6E" w:rsidP="005F0065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27CF">
              <w:rPr>
                <w:rFonts w:ascii="Times New Roman" w:hAnsi="Times New Roman" w:cs="Times New Roman"/>
                <w:b/>
                <w:sz w:val="26"/>
                <w:szCs w:val="26"/>
              </w:rPr>
              <w:t>Mitigation Strategy</w:t>
            </w:r>
          </w:p>
        </w:tc>
      </w:tr>
      <w:tr w:rsidR="00745D6E" w:rsidRPr="005F27CF" w14:paraId="7E16D5A0" w14:textId="77777777" w:rsidTr="00745D6E">
        <w:tc>
          <w:tcPr>
            <w:tcW w:w="2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5B17750C" w14:textId="77777777" w:rsidR="00745D6E" w:rsidRPr="005F27CF" w:rsidRDefault="00745D6E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5F27C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Estimates of project planning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2DF23549" w14:textId="77777777" w:rsidR="00745D6E" w:rsidRPr="005F27CF" w:rsidRDefault="00745D6E" w:rsidP="00480FB6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5F27CF">
              <w:rPr>
                <w:rFonts w:ascii="Times New Roman" w:hAnsi="Times New Roman" w:cs="Times New Roman"/>
                <w:sz w:val="26"/>
                <w:szCs w:val="26"/>
              </w:rPr>
              <w:t>The plan may be delayed for the initial estimate of the project.</w:t>
            </w:r>
          </w:p>
        </w:tc>
        <w:tc>
          <w:tcPr>
            <w:tcW w:w="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3FF308E3" w14:textId="1F540D88" w:rsidR="00745D6E" w:rsidRPr="005F27CF" w:rsidRDefault="00745D6E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69A8BE5C" w14:textId="3B0C8E64" w:rsidR="00745D6E" w:rsidRPr="005F27CF" w:rsidRDefault="00745D6E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78A6AC61" w14:textId="16E0CAD8" w:rsidR="00745D6E" w:rsidRPr="005F27CF" w:rsidRDefault="00745D6E" w:rsidP="00745D6E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36C9FDB5" w14:textId="177BC3DB" w:rsidR="00745D6E" w:rsidRPr="005F27CF" w:rsidRDefault="00745D6E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N/A. Low Risk exposure</w:t>
            </w:r>
          </w:p>
        </w:tc>
      </w:tr>
      <w:tr w:rsidR="00745D6E" w:rsidRPr="005F27CF" w14:paraId="748C1315" w14:textId="77777777" w:rsidTr="00745D6E">
        <w:tc>
          <w:tcPr>
            <w:tcW w:w="2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4D0E6943" w14:textId="77777777" w:rsidR="00745D6E" w:rsidRPr="005F27CF" w:rsidRDefault="00745D6E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5F27CF">
              <w:rPr>
                <w:rFonts w:ascii="Times New Roman" w:hAnsi="Times New Roman" w:cs="Times New Roman"/>
                <w:sz w:val="26"/>
                <w:szCs w:val="26"/>
              </w:rPr>
              <w:t>Requirements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3CE91F35" w14:textId="77777777" w:rsidR="00745D6E" w:rsidRPr="005F27CF" w:rsidRDefault="00745D6E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5F27CF">
              <w:rPr>
                <w:rFonts w:ascii="Times New Roman" w:hAnsi="Times New Roman" w:cs="Times New Roman"/>
                <w:sz w:val="26"/>
                <w:szCs w:val="26"/>
              </w:rPr>
              <w:t>Internal contradictions that may exist in the request.</w:t>
            </w:r>
          </w:p>
          <w:p w14:paraId="565F155C" w14:textId="77777777" w:rsidR="00745D6E" w:rsidRPr="005F27CF" w:rsidRDefault="00745D6E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5F27CF">
              <w:rPr>
                <w:rFonts w:ascii="Times New Roman" w:hAnsi="Times New Roman" w:cs="Times New Roman"/>
                <w:sz w:val="26"/>
                <w:szCs w:val="26"/>
              </w:rPr>
              <w:t>Important requirements may be missing from the formal requirements specification.</w:t>
            </w:r>
          </w:p>
        </w:tc>
        <w:tc>
          <w:tcPr>
            <w:tcW w:w="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18C353D9" w14:textId="2A187A1F" w:rsidR="00745D6E" w:rsidRPr="005F27CF" w:rsidRDefault="00745D6E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1874751D" w14:textId="2CCF384B" w:rsidR="00745D6E" w:rsidRPr="005F27CF" w:rsidRDefault="00745D6E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26EE8A8F" w14:textId="4D6ED44F" w:rsidR="00745D6E" w:rsidRPr="005F27CF" w:rsidRDefault="00745D6E" w:rsidP="00745D6E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46BDA5BD" w14:textId="2D3009A3" w:rsidR="00745D6E" w:rsidRPr="005F27CF" w:rsidRDefault="00745D6E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5F27CF">
              <w:rPr>
                <w:rFonts w:ascii="Times New Roman" w:hAnsi="Times New Roman" w:cs="Times New Roman"/>
                <w:sz w:val="26"/>
                <w:szCs w:val="26"/>
              </w:rPr>
              <w:t>Uniform requirements prior to analysis.</w:t>
            </w:r>
          </w:p>
        </w:tc>
      </w:tr>
      <w:tr w:rsidR="00745D6E" w:rsidRPr="005F27CF" w14:paraId="798C1FCF" w14:textId="77777777" w:rsidTr="00745D6E">
        <w:tc>
          <w:tcPr>
            <w:tcW w:w="2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7B2B2A10" w14:textId="6BF38DA8" w:rsidR="00745D6E" w:rsidRPr="005F27CF" w:rsidRDefault="00745D6E" w:rsidP="002324DB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2324DB">
              <w:rPr>
                <w:rFonts w:ascii="Times New Roman" w:hAnsi="Times New Roman" w:cs="Times New Roman"/>
                <w:sz w:val="26"/>
                <w:szCs w:val="26"/>
              </w:rPr>
              <w:t>Estimated project schedule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41F9A40B" w14:textId="686DA64F" w:rsidR="00745D6E" w:rsidRPr="005F27CF" w:rsidRDefault="00745D6E" w:rsidP="002324DB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5F27CF">
              <w:rPr>
                <w:rFonts w:ascii="Times New Roman" w:hAnsi="Times New Roman" w:cs="Times New Roman"/>
                <w:sz w:val="26"/>
                <w:szCs w:val="26"/>
              </w:rPr>
              <w:t>Time sort of work.</w:t>
            </w:r>
          </w:p>
        </w:tc>
        <w:tc>
          <w:tcPr>
            <w:tcW w:w="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21171A22" w14:textId="77CFC179" w:rsidR="00745D6E" w:rsidRPr="005F27CF" w:rsidRDefault="00745D6E" w:rsidP="002324D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0E523F8E" w14:textId="06C4DCC0" w:rsidR="00745D6E" w:rsidRPr="005F27CF" w:rsidRDefault="00745D6E" w:rsidP="002324D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2B78940E" w14:textId="68689C4D" w:rsidR="00745D6E" w:rsidRPr="005F27CF" w:rsidRDefault="00745D6E" w:rsidP="00745D6E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045CDCB8" w14:textId="28464959" w:rsidR="00745D6E" w:rsidRPr="005F27CF" w:rsidRDefault="00745D6E" w:rsidP="002324DB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5F27CF">
              <w:rPr>
                <w:rFonts w:ascii="Times New Roman" w:hAnsi="Times New Roman" w:cs="Times New Roman"/>
                <w:sz w:val="26"/>
                <w:szCs w:val="26"/>
              </w:rPr>
              <w:t>Time project was created to be updated and evaluated regularly.</w:t>
            </w:r>
          </w:p>
        </w:tc>
      </w:tr>
      <w:tr w:rsidR="00745D6E" w:rsidRPr="005F27CF" w14:paraId="16572B61" w14:textId="77777777" w:rsidTr="00745D6E">
        <w:tc>
          <w:tcPr>
            <w:tcW w:w="2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740AD7A5" w14:textId="77777777" w:rsidR="00745D6E" w:rsidRPr="005F27CF" w:rsidRDefault="00745D6E" w:rsidP="002324DB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5F27CF">
              <w:rPr>
                <w:rFonts w:ascii="Times New Roman" w:hAnsi="Times New Roman" w:cs="Times New Roman"/>
                <w:sz w:val="26"/>
                <w:szCs w:val="26"/>
              </w:rPr>
              <w:t>Programming experience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5EFFCEB3" w14:textId="638EB75E" w:rsidR="00745D6E" w:rsidRPr="005F27CF" w:rsidRDefault="00745D6E" w:rsidP="002324DB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16A98950" w14:textId="49555BA2" w:rsidR="00745D6E" w:rsidRPr="005F27CF" w:rsidRDefault="00745D6E" w:rsidP="002324D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01058534" w14:textId="6AA9444B" w:rsidR="00745D6E" w:rsidRPr="005F27CF" w:rsidRDefault="00745D6E" w:rsidP="002324D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379D74C0" w14:textId="2F63BE0F" w:rsidR="00745D6E" w:rsidRPr="005F27CF" w:rsidRDefault="00745D6E" w:rsidP="00745D6E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4BD3C5C6" w14:textId="124B2D6F" w:rsidR="00745D6E" w:rsidRPr="005F27CF" w:rsidRDefault="007F06D9" w:rsidP="002324DB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Hire experience progarmmer for trainning</w:t>
            </w:r>
          </w:p>
        </w:tc>
      </w:tr>
      <w:tr w:rsidR="00745D6E" w:rsidRPr="005F27CF" w14:paraId="13767211" w14:textId="77777777" w:rsidTr="00745D6E">
        <w:tc>
          <w:tcPr>
            <w:tcW w:w="2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2927DD24" w14:textId="77777777" w:rsidR="00745D6E" w:rsidRPr="005F27CF" w:rsidRDefault="00745D6E" w:rsidP="002324DB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5F27CF">
              <w:rPr>
                <w:rFonts w:ascii="Times New Roman" w:hAnsi="Times New Roman" w:cs="Times New Roman"/>
                <w:sz w:val="26"/>
                <w:szCs w:val="26"/>
              </w:rPr>
              <w:t>Technical processes</w:t>
            </w:r>
          </w:p>
          <w:p w14:paraId="795B6AB1" w14:textId="77777777" w:rsidR="00745D6E" w:rsidRPr="005F27CF" w:rsidRDefault="00745D6E" w:rsidP="002324DB">
            <w:pPr>
              <w:pStyle w:val="Standard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3B954C1D" w14:textId="429AAF8B" w:rsidR="00745D6E" w:rsidRPr="007F06D9" w:rsidRDefault="00745D6E" w:rsidP="002324DB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6995B8A5" w14:textId="434D4D53" w:rsidR="00745D6E" w:rsidRPr="005F27CF" w:rsidRDefault="007F06D9" w:rsidP="002324D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2FD9700D" w14:textId="079C3D3A" w:rsidR="00745D6E" w:rsidRPr="005F27CF" w:rsidRDefault="007F06D9" w:rsidP="002324D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18911287" w14:textId="0FE585E8" w:rsidR="00745D6E" w:rsidRPr="005F27CF" w:rsidRDefault="007F06D9" w:rsidP="00745D6E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4C0268AC" w14:textId="2E94ABD7" w:rsidR="00745D6E" w:rsidRPr="005F27CF" w:rsidRDefault="00745D6E" w:rsidP="002324DB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5D6E" w:rsidRPr="005F27CF" w14:paraId="7B5C1036" w14:textId="77777777" w:rsidTr="00745D6E">
        <w:tc>
          <w:tcPr>
            <w:tcW w:w="2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4202B903" w14:textId="77777777" w:rsidR="00745D6E" w:rsidRPr="005F27CF" w:rsidRDefault="00745D6E" w:rsidP="002324DB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5F27CF">
              <w:rPr>
                <w:rFonts w:ascii="Times New Roman" w:hAnsi="Times New Roman" w:cs="Times New Roman"/>
                <w:sz w:val="26"/>
                <w:szCs w:val="26"/>
              </w:rPr>
              <w:t>Network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7D8082D3" w14:textId="713DEFD4" w:rsidR="00745D6E" w:rsidRPr="005F27CF" w:rsidRDefault="007F06D9" w:rsidP="002324DB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Network Value</w:t>
            </w:r>
          </w:p>
        </w:tc>
        <w:tc>
          <w:tcPr>
            <w:tcW w:w="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4627D795" w14:textId="702687F5" w:rsidR="00745D6E" w:rsidRPr="005F27CF" w:rsidRDefault="007F06D9" w:rsidP="002324D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01863D95" w14:textId="113AAA3B" w:rsidR="00745D6E" w:rsidRPr="005F27CF" w:rsidRDefault="007F06D9" w:rsidP="002324D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2BD8B546" w14:textId="709D97A3" w:rsidR="00745D6E" w:rsidRPr="005F27CF" w:rsidRDefault="007F06D9" w:rsidP="002324DB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15F5376D" w14:textId="41B37218" w:rsidR="00745D6E" w:rsidRPr="005F27CF" w:rsidRDefault="007F06D9" w:rsidP="002324DB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Buy better internet if needed</w:t>
            </w:r>
          </w:p>
        </w:tc>
      </w:tr>
      <w:tr w:rsidR="00745D6E" w:rsidRPr="005F27CF" w14:paraId="634E26AB" w14:textId="77777777" w:rsidTr="00745D6E">
        <w:tc>
          <w:tcPr>
            <w:tcW w:w="2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15E6D521" w14:textId="77777777" w:rsidR="00745D6E" w:rsidRPr="005F27CF" w:rsidRDefault="00745D6E" w:rsidP="002324DB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5F27CF"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3009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1755D6F9" w14:textId="7260E34F" w:rsidR="00745D6E" w:rsidRPr="005F27CF" w:rsidRDefault="00745D6E" w:rsidP="002324DB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5324DD0E" w14:textId="1C2CED32" w:rsidR="00745D6E" w:rsidRPr="005F27CF" w:rsidRDefault="007F06D9" w:rsidP="002324D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84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484150AE" w14:textId="02944EEA" w:rsidR="00745D6E" w:rsidRPr="005F27CF" w:rsidRDefault="007F06D9" w:rsidP="002324D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</w:tcPr>
          <w:p w14:paraId="5DB91274" w14:textId="0EA41FE2" w:rsidR="00745D6E" w:rsidRPr="005F27CF" w:rsidRDefault="007F06D9" w:rsidP="002324DB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20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14:paraId="0CC100F3" w14:textId="2E8CC35E" w:rsidR="00745D6E" w:rsidRPr="005F27CF" w:rsidRDefault="007F06D9" w:rsidP="002324DB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--</w:t>
            </w:r>
          </w:p>
        </w:tc>
      </w:tr>
    </w:tbl>
    <w:p w14:paraId="558E24BE" w14:textId="31E900D8" w:rsidR="005F27CF" w:rsidRDefault="005F27CF">
      <w:pPr>
        <w:rPr>
          <w:rFonts w:ascii="Times New Roman" w:eastAsia="MS Mincho" w:hAnsi="Times New Roman" w:cs="Times New Roman"/>
          <w:b/>
          <w:bCs/>
          <w:sz w:val="26"/>
          <w:szCs w:val="26"/>
          <w:lang w:eastAsia="ko-KR"/>
        </w:rPr>
      </w:pPr>
      <w:bookmarkStart w:id="1248" w:name="_Toc450324436"/>
      <w:bookmarkStart w:id="1249" w:name="_Toc450651612"/>
    </w:p>
    <w:bookmarkEnd w:id="1248"/>
    <w:bookmarkEnd w:id="1249"/>
    <w:p w14:paraId="054EF001" w14:textId="77777777" w:rsidR="00CB08DD" w:rsidRDefault="00CB08DD" w:rsidP="002324DB">
      <w:pPr>
        <w:pStyle w:val="Standard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05A0B43" w14:textId="77777777" w:rsidR="005F27CF" w:rsidRPr="005F27CF" w:rsidRDefault="005F27CF" w:rsidP="002324DB">
      <w:pPr>
        <w:pStyle w:val="Standard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96EEC52" w14:textId="5CCBBF81" w:rsidR="00CB08DD" w:rsidRPr="007C2E91" w:rsidRDefault="005F27CF" w:rsidP="005F0065">
      <w:pPr>
        <w:pStyle w:val="Standard"/>
        <w:numPr>
          <w:ilvl w:val="0"/>
          <w:numId w:val="7"/>
        </w:numPr>
        <w:ind w:left="360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250" w:name="_Toc152580588"/>
      <w:r w:rsidRPr="007C2E91">
        <w:rPr>
          <w:rFonts w:ascii="Times New Roman" w:eastAsia="MS Mincho" w:hAnsi="Times New Roman" w:cs="Times New Roman"/>
          <w:b/>
          <w:bCs/>
          <w:sz w:val="26"/>
          <w:szCs w:val="26"/>
          <w:lang w:eastAsia="ko-KR"/>
        </w:rPr>
        <w:t>Deliverables</w:t>
      </w:r>
      <w:bookmarkEnd w:id="1250"/>
    </w:p>
    <w:p w14:paraId="0F6CDD9C" w14:textId="001B1178" w:rsidR="005F0065" w:rsidRPr="007C2E91" w:rsidRDefault="000546B6" w:rsidP="00123C30">
      <w:pPr>
        <w:pStyle w:val="TOC2"/>
        <w:rPr>
          <w:rFonts w:cs="Times New Roman"/>
          <w:sz w:val="26"/>
          <w:szCs w:val="26"/>
        </w:rPr>
      </w:pPr>
      <w:r w:rsidRPr="007C2E91">
        <w:rPr>
          <w:rFonts w:cs="Times New Roman"/>
        </w:rPr>
        <w:t>Table 9</w:t>
      </w:r>
      <w:r w:rsidR="005F0065" w:rsidRPr="007C2E91">
        <w:rPr>
          <w:rFonts w:cs="Times New Roman"/>
        </w:rPr>
        <w:t>: Deliverables</w:t>
      </w:r>
    </w:p>
    <w:tbl>
      <w:tblPr>
        <w:tblW w:w="10013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637"/>
        <w:gridCol w:w="3076"/>
        <w:gridCol w:w="2137"/>
        <w:gridCol w:w="4163"/>
      </w:tblGrid>
      <w:tr w:rsidR="002F0235" w:rsidRPr="007C2E91" w14:paraId="57062A95" w14:textId="77777777" w:rsidTr="00030218">
        <w:trPr>
          <w:trHeight w:val="234"/>
        </w:trPr>
        <w:tc>
          <w:tcPr>
            <w:tcW w:w="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7E6E6"/>
            <w:tcMar>
              <w:left w:w="78" w:type="dxa"/>
            </w:tcMar>
            <w:vAlign w:val="center"/>
          </w:tcPr>
          <w:p w14:paraId="5E7E58A6" w14:textId="77777777" w:rsidR="002F0235" w:rsidRPr="007C2E91" w:rsidRDefault="00844113" w:rsidP="005F0065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3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7E6E6"/>
            <w:tcMar>
              <w:left w:w="78" w:type="dxa"/>
            </w:tcMar>
            <w:vAlign w:val="center"/>
          </w:tcPr>
          <w:p w14:paraId="301BD43D" w14:textId="77777777" w:rsidR="002F0235" w:rsidRPr="007C2E91" w:rsidRDefault="00844113" w:rsidP="005F0065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b/>
                <w:sz w:val="26"/>
                <w:szCs w:val="26"/>
              </w:rPr>
              <w:t>Document</w:t>
            </w:r>
          </w:p>
        </w:tc>
        <w:tc>
          <w:tcPr>
            <w:tcW w:w="21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7E6E6"/>
            <w:tcMar>
              <w:left w:w="78" w:type="dxa"/>
            </w:tcMar>
          </w:tcPr>
          <w:p w14:paraId="36A9EC45" w14:textId="77777777" w:rsidR="002F0235" w:rsidRPr="007C2E91" w:rsidRDefault="00844113" w:rsidP="005F0065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b/>
                <w:sz w:val="26"/>
                <w:szCs w:val="26"/>
              </w:rPr>
              <w:t>Deadline</w:t>
            </w:r>
          </w:p>
        </w:tc>
        <w:tc>
          <w:tcPr>
            <w:tcW w:w="4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7E6E6"/>
            <w:tcMar>
              <w:left w:w="78" w:type="dxa"/>
            </w:tcMar>
          </w:tcPr>
          <w:p w14:paraId="2FD9F12D" w14:textId="77777777" w:rsidR="002F0235" w:rsidRPr="007C2E91" w:rsidRDefault="00844113" w:rsidP="005F0065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b/>
                <w:sz w:val="26"/>
                <w:szCs w:val="26"/>
              </w:rPr>
              <w:t>File Name</w:t>
            </w:r>
          </w:p>
        </w:tc>
      </w:tr>
      <w:tr w:rsidR="002F0235" w:rsidRPr="007C2E91" w14:paraId="44BE73B5" w14:textId="77777777" w:rsidTr="00030218">
        <w:trPr>
          <w:trHeight w:val="410"/>
        </w:trPr>
        <w:tc>
          <w:tcPr>
            <w:tcW w:w="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14:paraId="229C6ACD" w14:textId="77777777" w:rsidR="002F0235" w:rsidRPr="007C2E91" w:rsidRDefault="00844113" w:rsidP="005F0065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14:paraId="65B9F7B0" w14:textId="1A413083" w:rsidR="002F0235" w:rsidRPr="00FF2089" w:rsidRDefault="00FF2089" w:rsidP="005F0065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SRS</w:t>
            </w:r>
          </w:p>
        </w:tc>
        <w:tc>
          <w:tcPr>
            <w:tcW w:w="21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14:paraId="2A600423" w14:textId="526C536E" w:rsidR="002F0235" w:rsidRPr="007C2E91" w:rsidRDefault="00FF2089" w:rsidP="005F0065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--</w:t>
            </w:r>
          </w:p>
        </w:tc>
        <w:tc>
          <w:tcPr>
            <w:tcW w:w="4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14:paraId="408B8D74" w14:textId="613C1F0F" w:rsidR="002F0235" w:rsidRPr="007C2E91" w:rsidRDefault="00FF2089" w:rsidP="005F0065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AIS_Android grocery mngmt-Project plan-jsa.docx</w:t>
            </w:r>
          </w:p>
        </w:tc>
      </w:tr>
      <w:tr w:rsidR="002F0235" w:rsidRPr="007C2E91" w14:paraId="3F8461E0" w14:textId="77777777" w:rsidTr="00030218">
        <w:trPr>
          <w:trHeight w:val="410"/>
        </w:trPr>
        <w:tc>
          <w:tcPr>
            <w:tcW w:w="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14:paraId="5969B50E" w14:textId="77777777" w:rsidR="002F0235" w:rsidRPr="007C2E91" w:rsidRDefault="00844113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14:paraId="4753ACCF" w14:textId="638800B1" w:rsidR="006C1488" w:rsidRPr="007C2E91" w:rsidRDefault="00FF2089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Process &amp;&amp; sprint backlog</w:t>
            </w:r>
          </w:p>
        </w:tc>
        <w:tc>
          <w:tcPr>
            <w:tcW w:w="21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14:paraId="7019490E" w14:textId="5EEC50CD" w:rsidR="002F0235" w:rsidRPr="007C2E91" w:rsidRDefault="00FF2089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--</w:t>
            </w:r>
          </w:p>
        </w:tc>
        <w:tc>
          <w:tcPr>
            <w:tcW w:w="4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14:paraId="4E66241E" w14:textId="3DC7CE4A" w:rsidR="002F0235" w:rsidRPr="007C2E91" w:rsidRDefault="00FF2089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FF2089">
              <w:rPr>
                <w:rFonts w:ascii="Times New Roman" w:hAnsi="Times New Roman" w:cs="Times New Roman"/>
                <w:sz w:val="26"/>
                <w:szCs w:val="26"/>
              </w:rPr>
              <w:t>AIS- Android grocery mgmt - Product and Sprint backlog - jsa.xlsx</w:t>
            </w:r>
          </w:p>
        </w:tc>
      </w:tr>
    </w:tbl>
    <w:p w14:paraId="4E59868B" w14:textId="4A858144" w:rsidR="005B4B06" w:rsidRDefault="005B4B06" w:rsidP="00D51754">
      <w:pPr>
        <w:pStyle w:val="Standard"/>
        <w:rPr>
          <w:rFonts w:ascii="Times New Roman" w:hAnsi="Times New Roman" w:cs="Times New Roman"/>
        </w:rPr>
      </w:pPr>
    </w:p>
    <w:p w14:paraId="7EBCF088" w14:textId="316481A6" w:rsidR="007B6966" w:rsidRDefault="007B6966" w:rsidP="00D51754">
      <w:pPr>
        <w:pStyle w:val="Standard"/>
        <w:rPr>
          <w:rFonts w:ascii="Times New Roman" w:hAnsi="Times New Roman" w:cs="Times New Roman"/>
        </w:rPr>
      </w:pPr>
    </w:p>
    <w:p w14:paraId="77CE9B09" w14:textId="4C1EB163" w:rsidR="007B6966" w:rsidRDefault="007B6966" w:rsidP="00D51754">
      <w:pPr>
        <w:pStyle w:val="Standard"/>
        <w:rPr>
          <w:rFonts w:ascii="Times New Roman" w:hAnsi="Times New Roman" w:cs="Times New Roman"/>
        </w:rPr>
      </w:pPr>
    </w:p>
    <w:p w14:paraId="50880C63" w14:textId="0E50219D" w:rsidR="007B6966" w:rsidRDefault="007B6966" w:rsidP="00D51754">
      <w:pPr>
        <w:pStyle w:val="Standard"/>
        <w:rPr>
          <w:rFonts w:ascii="Times New Roman" w:hAnsi="Times New Roman" w:cs="Times New Roman"/>
        </w:rPr>
      </w:pPr>
    </w:p>
    <w:p w14:paraId="5A2145CC" w14:textId="77777777" w:rsidR="007B6966" w:rsidRPr="007C2E91" w:rsidRDefault="007B6966" w:rsidP="007B6966">
      <w:pPr>
        <w:pStyle w:val="Standard"/>
        <w:numPr>
          <w:ilvl w:val="0"/>
          <w:numId w:val="7"/>
        </w:numPr>
        <w:ind w:left="360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251" w:name="_Toc152580589"/>
      <w:r>
        <w:rPr>
          <w:rFonts w:ascii="Times New Roman" w:eastAsia="MS Mincho" w:hAnsi="Times New Roman" w:cs="Times New Roman"/>
          <w:b/>
          <w:bCs/>
          <w:sz w:val="26"/>
          <w:szCs w:val="26"/>
          <w:lang w:eastAsia="ko-KR"/>
        </w:rPr>
        <w:t>Individual contribution</w:t>
      </w:r>
      <w:bookmarkEnd w:id="1251"/>
    </w:p>
    <w:p w14:paraId="497F91A1" w14:textId="77777777" w:rsidR="007B6966" w:rsidRDefault="007B6966" w:rsidP="007B6966">
      <w:pPr>
        <w:pStyle w:val="Standard"/>
        <w:rPr>
          <w:rFonts w:ascii="Times New Roman" w:hAnsi="Times New Roman" w:cs="Times New Roman"/>
        </w:rPr>
      </w:pPr>
    </w:p>
    <w:p w14:paraId="3E02A441" w14:textId="77777777" w:rsidR="007B6966" w:rsidRDefault="007B6966" w:rsidP="007B696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contribution level for each team member.</w:t>
      </w:r>
    </w:p>
    <w:p w14:paraId="0664387E" w14:textId="77777777" w:rsidR="007B6966" w:rsidRDefault="007B6966" w:rsidP="007B696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100% = Very valuable contribution</w:t>
      </w:r>
    </w:p>
    <w:p w14:paraId="4DD7FC4F" w14:textId="77777777" w:rsidR="007B6966" w:rsidRDefault="007B6966" w:rsidP="007B696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90% = Valuable contribution</w:t>
      </w:r>
    </w:p>
    <w:p w14:paraId="71F747ED" w14:textId="77777777" w:rsidR="007B6966" w:rsidRDefault="007B6966" w:rsidP="007B696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80% = Contributed</w:t>
      </w:r>
    </w:p>
    <w:p w14:paraId="368F3826" w14:textId="77777777" w:rsidR="007B6966" w:rsidRDefault="007B6966" w:rsidP="007B696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70% = Participated</w:t>
      </w:r>
    </w:p>
    <w:p w14:paraId="2F69D6C2" w14:textId="77777777" w:rsidR="007B6966" w:rsidRDefault="007B6966" w:rsidP="007B696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0% = Did not participate or contributed</w:t>
      </w:r>
    </w:p>
    <w:p w14:paraId="0A6098DC" w14:textId="77777777" w:rsidR="007B6966" w:rsidRDefault="007B6966" w:rsidP="007B6966">
      <w:pPr>
        <w:pStyle w:val="Standard"/>
        <w:rPr>
          <w:rFonts w:ascii="Times New Roman" w:hAnsi="Times New Roman" w:cs="Times New Roman"/>
        </w:rPr>
      </w:pPr>
    </w:p>
    <w:tbl>
      <w:tblPr>
        <w:tblW w:w="750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637"/>
        <w:gridCol w:w="4433"/>
        <w:gridCol w:w="2430"/>
      </w:tblGrid>
      <w:tr w:rsidR="007B6966" w:rsidRPr="007C2E91" w14:paraId="0001ECDB" w14:textId="77777777" w:rsidTr="00D265F1">
        <w:trPr>
          <w:trHeight w:val="234"/>
        </w:trPr>
        <w:tc>
          <w:tcPr>
            <w:tcW w:w="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7E6E6"/>
            <w:tcMar>
              <w:left w:w="78" w:type="dxa"/>
            </w:tcMar>
            <w:vAlign w:val="center"/>
          </w:tcPr>
          <w:p w14:paraId="36D4F53B" w14:textId="77777777" w:rsidR="007B6966" w:rsidRPr="007C2E91" w:rsidRDefault="007B6966" w:rsidP="00D265F1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4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7E6E6"/>
            <w:tcMar>
              <w:left w:w="78" w:type="dxa"/>
            </w:tcMar>
            <w:vAlign w:val="center"/>
          </w:tcPr>
          <w:p w14:paraId="22D0B2F3" w14:textId="77777777" w:rsidR="007B6966" w:rsidRPr="007C2E91" w:rsidRDefault="007B6966" w:rsidP="00D265F1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Team member</w:t>
            </w:r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E7E6E6"/>
            <w:tcMar>
              <w:left w:w="78" w:type="dxa"/>
            </w:tcMar>
          </w:tcPr>
          <w:p w14:paraId="3B6DD7F0" w14:textId="77777777" w:rsidR="007B6966" w:rsidRPr="007C2E91" w:rsidRDefault="007B6966" w:rsidP="00D265F1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Contribution in %</w:t>
            </w:r>
          </w:p>
        </w:tc>
      </w:tr>
      <w:tr w:rsidR="007B6966" w:rsidRPr="007C2E91" w14:paraId="5F39DA8B" w14:textId="77777777" w:rsidTr="00D265F1">
        <w:trPr>
          <w:trHeight w:val="410"/>
        </w:trPr>
        <w:tc>
          <w:tcPr>
            <w:tcW w:w="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14:paraId="64E838CA" w14:textId="77777777" w:rsidR="007B6966" w:rsidRPr="007C2E91" w:rsidRDefault="007B6966" w:rsidP="00D265F1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14:paraId="3BD7962B" w14:textId="31DC7884" w:rsidR="007B6966" w:rsidRPr="00D11942" w:rsidRDefault="00D11942" w:rsidP="00D265F1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Tăng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Ngọc Tuân</w:t>
            </w:r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78" w:type="dxa"/>
            </w:tcMar>
          </w:tcPr>
          <w:p w14:paraId="58A8CFD4" w14:textId="755A4A87" w:rsidR="007B6966" w:rsidRPr="007C2E91" w:rsidRDefault="00DD4304" w:rsidP="00EA6346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7B6966" w:rsidRPr="007C2E91" w14:paraId="53B9564B" w14:textId="77777777" w:rsidTr="00D265F1">
        <w:trPr>
          <w:trHeight w:val="410"/>
        </w:trPr>
        <w:tc>
          <w:tcPr>
            <w:tcW w:w="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14:paraId="4982013A" w14:textId="77777777" w:rsidR="007B6966" w:rsidRPr="007C2E91" w:rsidRDefault="007B6966" w:rsidP="00D265F1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2E9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14:paraId="1B75FC24" w14:textId="5C09DEC4" w:rsidR="007B6966" w:rsidRPr="00D11942" w:rsidRDefault="00D11942" w:rsidP="00D265F1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Huỳnh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Anh Tuấn</w:t>
            </w:r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78" w:type="dxa"/>
            </w:tcMar>
          </w:tcPr>
          <w:p w14:paraId="1856C467" w14:textId="2FDFE42F" w:rsidR="007B6966" w:rsidRPr="007C2E91" w:rsidRDefault="00DD4304" w:rsidP="00EA6346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7B6966" w:rsidRPr="007C2E91" w14:paraId="1EB3A7B5" w14:textId="77777777" w:rsidTr="00D265F1">
        <w:trPr>
          <w:trHeight w:val="410"/>
        </w:trPr>
        <w:tc>
          <w:tcPr>
            <w:tcW w:w="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14:paraId="083061E7" w14:textId="77777777" w:rsidR="007B6966" w:rsidRPr="007C2E91" w:rsidRDefault="007B6966" w:rsidP="00D265F1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14:paraId="4328888D" w14:textId="5E2794F1" w:rsidR="007B6966" w:rsidRPr="00D11942" w:rsidRDefault="00D11942" w:rsidP="00D265F1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Thanh Vũ</w:t>
            </w:r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78" w:type="dxa"/>
            </w:tcMar>
          </w:tcPr>
          <w:p w14:paraId="050B5474" w14:textId="7B2C94B4" w:rsidR="007B6966" w:rsidRPr="007C2E91" w:rsidRDefault="00DD4304" w:rsidP="00EA6346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7B6966" w:rsidRPr="007C2E91" w14:paraId="24A453EF" w14:textId="77777777" w:rsidTr="00D265F1">
        <w:trPr>
          <w:trHeight w:val="410"/>
        </w:trPr>
        <w:tc>
          <w:tcPr>
            <w:tcW w:w="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14:paraId="6D357BC1" w14:textId="77777777" w:rsidR="007B6966" w:rsidRPr="007C2E91" w:rsidRDefault="007B6966" w:rsidP="00D265F1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14:paraId="37D99360" w14:textId="03F4E388" w:rsidR="007B6966" w:rsidRPr="00D11942" w:rsidRDefault="00D11942" w:rsidP="00D265F1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Phúc Nhân</w:t>
            </w:r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78" w:type="dxa"/>
            </w:tcMar>
          </w:tcPr>
          <w:p w14:paraId="30F791E2" w14:textId="35CCFFD2" w:rsidR="007B6966" w:rsidRPr="007C2E91" w:rsidRDefault="00DD4304" w:rsidP="00EA6346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</w:tbl>
    <w:p w14:paraId="1DCF105C" w14:textId="77777777" w:rsidR="007B6966" w:rsidRDefault="007B6966" w:rsidP="007B6966">
      <w:pPr>
        <w:pStyle w:val="Standard"/>
        <w:rPr>
          <w:rFonts w:ascii="Times New Roman" w:hAnsi="Times New Roman" w:cs="Times New Roman"/>
        </w:rPr>
      </w:pPr>
    </w:p>
    <w:p w14:paraId="2BB350CC" w14:textId="77777777" w:rsidR="007B6966" w:rsidRPr="007C2E91" w:rsidRDefault="007B6966" w:rsidP="007B6966">
      <w:pPr>
        <w:pStyle w:val="Standard"/>
        <w:rPr>
          <w:rFonts w:ascii="Times New Roman" w:hAnsi="Times New Roman" w:cs="Times New Roman"/>
        </w:rPr>
      </w:pPr>
    </w:p>
    <w:p w14:paraId="332629E0" w14:textId="77777777" w:rsidR="007B6966" w:rsidRPr="007C2E91" w:rsidRDefault="007B6966" w:rsidP="00D51754">
      <w:pPr>
        <w:pStyle w:val="Standard"/>
        <w:rPr>
          <w:rFonts w:ascii="Times New Roman" w:hAnsi="Times New Roman" w:cs="Times New Roman"/>
        </w:rPr>
      </w:pPr>
    </w:p>
    <w:sectPr w:rsidR="007B6966" w:rsidRPr="007C2E91" w:rsidSect="00EE7B0C">
      <w:headerReference w:type="default" r:id="rId18"/>
      <w:footerReference w:type="default" r:id="rId19"/>
      <w:pgSz w:w="11906" w:h="16838" w:code="9"/>
      <w:pgMar w:top="1350" w:right="1134" w:bottom="1134" w:left="1701" w:header="567" w:footer="567" w:gutter="0"/>
      <w:cols w:space="720"/>
      <w:formProt w:val="0"/>
      <w:titlePg/>
      <w:docGrid w:linePitch="326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0" w:author="jan samuelsson" w:date="2023-11-29T10:21:00Z" w:initials="js">
    <w:p w14:paraId="75136FF1" w14:textId="77777777" w:rsidR="0034239C" w:rsidRDefault="0034239C" w:rsidP="00D265F1">
      <w:pPr>
        <w:pStyle w:val="CommentText"/>
      </w:pPr>
      <w:r>
        <w:rPr>
          <w:rStyle w:val="CommentReference"/>
        </w:rPr>
        <w:annotationRef/>
      </w:r>
      <w:r>
        <w:t>You have to provide a SMART project goal. One sentence. Where you for example include the budget and the delivery date.</w:t>
      </w:r>
    </w:p>
  </w:comment>
  <w:comment w:id="38" w:author="jan samuelsson" w:date="2023-11-29T10:22:00Z" w:initials="js">
    <w:p w14:paraId="28A5139C" w14:textId="77777777" w:rsidR="0034239C" w:rsidRDefault="0034239C" w:rsidP="00D265F1">
      <w:pPr>
        <w:pStyle w:val="CommentText"/>
      </w:pPr>
      <w:r>
        <w:rPr>
          <w:rStyle w:val="CommentReference"/>
        </w:rPr>
        <w:annotationRef/>
      </w:r>
      <w:r>
        <w:t>I would like to see more tasks that are specific for your project/product. The ones you have are very generic in the wbs.</w:t>
      </w:r>
    </w:p>
  </w:comment>
  <w:comment w:id="106" w:author="jan samuelsson" w:date="2023-11-29T10:30:00Z" w:initials="js">
    <w:p w14:paraId="35DBC2F0" w14:textId="77777777" w:rsidR="0034239C" w:rsidRDefault="0034239C" w:rsidP="00D265F1">
      <w:pPr>
        <w:pStyle w:val="CommentText"/>
      </w:pPr>
      <w:r>
        <w:rPr>
          <w:rStyle w:val="CommentReference"/>
        </w:rPr>
        <w:annotationRef/>
      </w:r>
      <w:r>
        <w:t>Wrong date</w:t>
      </w:r>
    </w:p>
  </w:comment>
  <w:comment w:id="377" w:author="jan samuelsson" w:date="2023-11-29T10:32:00Z" w:initials="js">
    <w:p w14:paraId="6F549F89" w14:textId="77777777" w:rsidR="00AD579A" w:rsidRDefault="00AD579A" w:rsidP="00D265F1">
      <w:pPr>
        <w:pStyle w:val="CommentText"/>
      </w:pPr>
      <w:r>
        <w:rPr>
          <w:rStyle w:val="CommentReference"/>
        </w:rPr>
        <w:annotationRef/>
      </w:r>
      <w:r>
        <w:t>You need to do all the sprints, What user stories you will do in each sprint.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136FF1" w15:done="0"/>
  <w15:commentEx w15:paraId="28A5139C" w15:done="0"/>
  <w15:commentEx w15:paraId="35DBC2F0" w15:done="0"/>
  <w15:commentEx w15:paraId="6F549F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426D33" w16cex:dateUtc="2023-11-29T03:21:00Z"/>
  <w16cex:commentExtensible w16cex:durableId="1BD77A2E" w16cex:dateUtc="2023-11-29T03:22:00Z"/>
  <w16cex:commentExtensible w16cex:durableId="1C0F6EF2" w16cex:dateUtc="2023-11-29T03:30:00Z"/>
  <w16cex:commentExtensible w16cex:durableId="60D05761" w16cex:dateUtc="2023-11-29T03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136FF1" w16cid:durableId="28426D33"/>
  <w16cid:commentId w16cid:paraId="28A5139C" w16cid:durableId="1BD77A2E"/>
  <w16cid:commentId w16cid:paraId="35DBC2F0" w16cid:durableId="1C0F6EF2"/>
  <w16cid:commentId w16cid:paraId="6F549F89" w16cid:durableId="60D0576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2B762" w14:textId="77777777" w:rsidR="004816B7" w:rsidRDefault="004816B7">
      <w:r>
        <w:separator/>
      </w:r>
    </w:p>
  </w:endnote>
  <w:endnote w:type="continuationSeparator" w:id="0">
    <w:p w14:paraId="40528AA7" w14:textId="77777777" w:rsidR="004816B7" w:rsidRDefault="004816B7">
      <w:r>
        <w:continuationSeparator/>
      </w:r>
    </w:p>
  </w:endnote>
  <w:endnote w:type="continuationNotice" w:id="1">
    <w:p w14:paraId="7C93F540" w14:textId="77777777" w:rsidR="004816B7" w:rsidRDefault="004816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sz w:val="22"/>
      </w:rPr>
      <w:id w:val="-3005402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5309C6" w14:textId="03585590" w:rsidR="00B55210" w:rsidRPr="002D50D5" w:rsidRDefault="005905B6" w:rsidP="002D50D5">
        <w:pPr>
          <w:pStyle w:val="Footer"/>
          <w:jc w:val="right"/>
          <w:rPr>
            <w:b/>
            <w:bCs/>
            <w:sz w:val="22"/>
            <w:szCs w:val="24"/>
          </w:rPr>
        </w:pPr>
        <w:r>
          <w:rPr>
            <w:b/>
            <w:bCs/>
            <w:sz w:val="22"/>
          </w:rPr>
          <w:t>Group 5</w:t>
        </w:r>
        <w:r w:rsidR="00B55210" w:rsidRPr="002D50D5">
          <w:rPr>
            <w:b/>
            <w:bCs/>
            <w:sz w:val="22"/>
            <w:szCs w:val="24"/>
          </w:rPr>
          <w:t>|</w:t>
        </w:r>
        <w:r w:rsidR="00B55210" w:rsidRPr="002D50D5">
          <w:rPr>
            <w:b/>
            <w:bCs/>
            <w:noProof/>
            <w:sz w:val="22"/>
            <w:szCs w:val="24"/>
          </w:rPr>
          <w:fldChar w:fldCharType="begin"/>
        </w:r>
        <w:r w:rsidR="00B55210" w:rsidRPr="002D50D5">
          <w:rPr>
            <w:b/>
            <w:bCs/>
            <w:noProof/>
            <w:sz w:val="22"/>
            <w:szCs w:val="24"/>
          </w:rPr>
          <w:instrText xml:space="preserve"> PAGE   \* MERGEFORMAT </w:instrText>
        </w:r>
        <w:r w:rsidR="00B55210" w:rsidRPr="002D50D5">
          <w:rPr>
            <w:b/>
            <w:bCs/>
            <w:noProof/>
            <w:sz w:val="22"/>
            <w:szCs w:val="24"/>
          </w:rPr>
          <w:fldChar w:fldCharType="separate"/>
        </w:r>
        <w:r w:rsidR="00B55210">
          <w:rPr>
            <w:b/>
            <w:bCs/>
            <w:noProof/>
            <w:sz w:val="22"/>
            <w:szCs w:val="24"/>
          </w:rPr>
          <w:t>4</w:t>
        </w:r>
        <w:r w:rsidR="00B55210" w:rsidRPr="002D50D5">
          <w:rPr>
            <w:b/>
            <w:bCs/>
            <w:noProof/>
            <w:sz w:val="22"/>
            <w:szCs w:val="24"/>
          </w:rPr>
          <w:fldChar w:fldCharType="end"/>
        </w:r>
      </w:p>
    </w:sdtContent>
  </w:sdt>
  <w:p w14:paraId="4372BB5A" w14:textId="77777777" w:rsidR="00B55210" w:rsidRPr="002D50D5" w:rsidRDefault="00B55210" w:rsidP="002D50D5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51363" w14:textId="77777777" w:rsidR="004816B7" w:rsidRDefault="004816B7">
      <w:r>
        <w:separator/>
      </w:r>
    </w:p>
  </w:footnote>
  <w:footnote w:type="continuationSeparator" w:id="0">
    <w:p w14:paraId="40FAC6D2" w14:textId="77777777" w:rsidR="004816B7" w:rsidRDefault="004816B7">
      <w:r>
        <w:continuationSeparator/>
      </w:r>
    </w:p>
  </w:footnote>
  <w:footnote w:type="continuationNotice" w:id="1">
    <w:p w14:paraId="72793780" w14:textId="77777777" w:rsidR="004816B7" w:rsidRDefault="004816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2488B" w14:textId="69ED0CD5" w:rsidR="00B55210" w:rsidRDefault="00000000" w:rsidP="001377A6">
    <w:pPr>
      <w:tabs>
        <w:tab w:val="left" w:pos="6300"/>
      </w:tabs>
      <w:spacing w:line="200" w:lineRule="exact"/>
    </w:pPr>
    <w:r>
      <w:rPr>
        <w:noProof/>
      </w:rPr>
      <w:pict w14:anchorId="3B5CED02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9" type="#_x0000_t202" style="position:absolute;margin-left:442.5pt;margin-top:33.7pt;width:105.8pt;height:13.4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" filled="f" stroked="f">
          <v:textbox inset="0,0,0,0">
            <w:txbxContent>
              <w:p w14:paraId="6332036B" w14:textId="77777777" w:rsidR="00B55210" w:rsidRPr="00EB727B" w:rsidRDefault="00B55210" w:rsidP="001377A6">
                <w:pPr>
                  <w:spacing w:line="280" w:lineRule="exact"/>
                  <w:ind w:left="20" w:right="-39"/>
                  <w:rPr>
                    <w:rFonts w:eastAsia="Calibri"/>
                    <w:sz w:val="26"/>
                    <w:szCs w:val="26"/>
                  </w:rPr>
                </w:pPr>
                <w:r w:rsidRPr="00EB727B">
                  <w:rPr>
                    <w:rFonts w:eastAsia="Calibri"/>
                    <w:i/>
                    <w:spacing w:val="-1"/>
                    <w:w w:val="97"/>
                    <w:position w:val="1"/>
                    <w:sz w:val="26"/>
                    <w:szCs w:val="26"/>
                  </w:rPr>
                  <w:t>I</w:t>
                </w:r>
                <w:r w:rsidRPr="00EB727B">
                  <w:rPr>
                    <w:rFonts w:eastAsia="Calibri"/>
                    <w:i/>
                    <w:spacing w:val="-2"/>
                    <w:w w:val="97"/>
                    <w:position w:val="1"/>
                    <w:sz w:val="26"/>
                    <w:szCs w:val="26"/>
                  </w:rPr>
                  <w:t>n</w:t>
                </w:r>
                <w:r w:rsidRPr="00EB727B">
                  <w:rPr>
                    <w:rFonts w:eastAsia="Calibri"/>
                    <w:i/>
                    <w:spacing w:val="-1"/>
                    <w:w w:val="97"/>
                    <w:position w:val="1"/>
                    <w:sz w:val="26"/>
                    <w:szCs w:val="26"/>
                  </w:rPr>
                  <w:t>t</w:t>
                </w:r>
                <w:r w:rsidRPr="00EB727B">
                  <w:rPr>
                    <w:rFonts w:eastAsia="Calibri"/>
                    <w:i/>
                    <w:spacing w:val="-2"/>
                    <w:w w:val="97"/>
                    <w:position w:val="1"/>
                    <w:sz w:val="26"/>
                    <w:szCs w:val="26"/>
                  </w:rPr>
                  <w:t>e</w:t>
                </w:r>
                <w:r w:rsidRPr="00EB727B">
                  <w:rPr>
                    <w:rFonts w:eastAsia="Calibri"/>
                    <w:i/>
                    <w:spacing w:val="-1"/>
                    <w:w w:val="97"/>
                    <w:position w:val="1"/>
                    <w:sz w:val="26"/>
                    <w:szCs w:val="26"/>
                  </w:rPr>
                  <w:t>r</w:t>
                </w:r>
                <w:r w:rsidRPr="00EB727B">
                  <w:rPr>
                    <w:rFonts w:eastAsia="Calibri"/>
                    <w:i/>
                    <w:spacing w:val="-2"/>
                    <w:w w:val="97"/>
                    <w:position w:val="1"/>
                    <w:sz w:val="26"/>
                    <w:szCs w:val="26"/>
                  </w:rPr>
                  <w:t>na</w:t>
                </w:r>
                <w:r w:rsidRPr="00EB727B">
                  <w:rPr>
                    <w:rFonts w:eastAsia="Calibri"/>
                    <w:i/>
                    <w:spacing w:val="-1"/>
                    <w:w w:val="97"/>
                    <w:position w:val="1"/>
                    <w:sz w:val="26"/>
                    <w:szCs w:val="26"/>
                  </w:rPr>
                  <w:t>t</w:t>
                </w:r>
                <w:r w:rsidRPr="00EB727B">
                  <w:rPr>
                    <w:rFonts w:eastAsia="Calibri"/>
                    <w:i/>
                    <w:spacing w:val="-2"/>
                    <w:w w:val="97"/>
                    <w:position w:val="1"/>
                    <w:sz w:val="26"/>
                    <w:szCs w:val="26"/>
                  </w:rPr>
                  <w:t>iona</w:t>
                </w:r>
                <w:r w:rsidRPr="00EB727B">
                  <w:rPr>
                    <w:rFonts w:eastAsia="Calibri"/>
                    <w:i/>
                    <w:w w:val="97"/>
                    <w:position w:val="1"/>
                    <w:sz w:val="26"/>
                    <w:szCs w:val="26"/>
                  </w:rPr>
                  <w:t>l</w:t>
                </w:r>
                <w:r w:rsidRPr="00EB727B">
                  <w:rPr>
                    <w:rFonts w:eastAsia="Calibri"/>
                    <w:i/>
                    <w:spacing w:val="8"/>
                    <w:w w:val="97"/>
                    <w:position w:val="1"/>
                    <w:sz w:val="26"/>
                    <w:szCs w:val="26"/>
                  </w:rPr>
                  <w:t xml:space="preserve"> </w:t>
                </w:r>
                <w:r w:rsidRPr="00EB727B">
                  <w:rPr>
                    <w:rFonts w:eastAsia="Calibri"/>
                    <w:i/>
                    <w:position w:val="1"/>
                    <w:sz w:val="26"/>
                    <w:szCs w:val="26"/>
                  </w:rPr>
                  <w:t>S</w:t>
                </w:r>
                <w:r w:rsidRPr="00EB727B">
                  <w:rPr>
                    <w:rFonts w:eastAsia="Calibri"/>
                    <w:i/>
                    <w:spacing w:val="-3"/>
                    <w:position w:val="1"/>
                    <w:sz w:val="26"/>
                    <w:szCs w:val="26"/>
                  </w:rPr>
                  <w:t>c</w:t>
                </w:r>
                <w:r w:rsidRPr="00EB727B">
                  <w:rPr>
                    <w:rFonts w:eastAsia="Calibri"/>
                    <w:i/>
                    <w:spacing w:val="-2"/>
                    <w:position w:val="1"/>
                    <w:sz w:val="26"/>
                    <w:szCs w:val="26"/>
                  </w:rPr>
                  <w:t>hoo</w:t>
                </w:r>
                <w:r w:rsidRPr="00EB727B">
                  <w:rPr>
                    <w:rFonts w:eastAsia="Calibri"/>
                    <w:i/>
                    <w:position w:val="1"/>
                    <w:sz w:val="26"/>
                    <w:szCs w:val="26"/>
                  </w:rPr>
                  <w:t>l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3F32D457">
        <v:shape id="Text Box 4" o:spid="_x0000_s1028" type="#_x0000_t202" style="position:absolute;margin-left:78.2pt;margin-top:33.85pt;width:160.3pt;height:13.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" filled="f" stroked="f">
          <v:textbox inset="0,0,0,0">
            <w:txbxContent>
              <w:p w14:paraId="497F8EDC" w14:textId="6EAAD087" w:rsidR="00B55210" w:rsidRPr="00180714" w:rsidRDefault="00B55210" w:rsidP="001377A6">
                <w:pPr>
                  <w:spacing w:line="260" w:lineRule="exact"/>
                  <w:ind w:left="20" w:right="-36"/>
                  <w:rPr>
                    <w:lang w:val="vi-VN"/>
                  </w:rPr>
                </w:pPr>
                <w:r>
                  <w:rPr>
                    <w:lang w:val="vi-VN"/>
                  </w:rPr>
                  <w:t>PROJECT PLAN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6B97C88">
        <v:shape id="Text Box 2" o:spid="_x0000_s1027" type="#_x0000_t202" style="position:absolute;margin-left:55.65pt;margin-top:52.6pt;width:510.5pt;height:14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" filled="f" stroked="f">
          <v:textbox inset="0,0,0,0">
            <w:txbxContent>
              <w:p w14:paraId="5353F061" w14:textId="7C92675B" w:rsidR="00B55210" w:rsidRPr="00EB727B" w:rsidRDefault="00B55210" w:rsidP="00317454">
                <w:pPr>
                  <w:tabs>
                    <w:tab w:val="right" w:pos="9990"/>
                  </w:tabs>
                  <w:spacing w:line="280" w:lineRule="exact"/>
                  <w:ind w:left="20" w:right="-39"/>
                  <w:rPr>
                    <w:rFonts w:ascii="Calibri" w:eastAsia="Calibri" w:hAnsi="Calibri" w:cs="Calibri"/>
                    <w:sz w:val="28"/>
                    <w:szCs w:val="26"/>
                  </w:rPr>
                </w:pPr>
                <w:r>
                  <w:rPr>
                    <w:rFonts w:eastAsia="Calibri"/>
                    <w:i/>
                    <w:spacing w:val="-2"/>
                    <w:position w:val="1"/>
                    <w:sz w:val="22"/>
                    <w:szCs w:val="26"/>
                    <w:u w:val="single" w:color="000000"/>
                  </w:rPr>
                  <w:tab/>
                  <w:t>SPM Team project</w:t>
                </w:r>
                <w:r w:rsidRPr="00EB727B">
                  <w:rPr>
                    <w:rFonts w:eastAsia="Calibri"/>
                    <w:i/>
                    <w:spacing w:val="-3"/>
                    <w:w w:val="99"/>
                    <w:position w:val="1"/>
                    <w:sz w:val="22"/>
                    <w:szCs w:val="26"/>
                    <w:u w:val="single" w:color="000000"/>
                  </w:rPr>
                  <w:t xml:space="preserve"> </w:t>
                </w:r>
                <w:proofErr w:type="gramStart"/>
                <w:r w:rsidRPr="00EB727B">
                  <w:rPr>
                    <w:rFonts w:eastAsia="Calibri"/>
                    <w:i/>
                    <w:w w:val="99"/>
                    <w:position w:val="1"/>
                    <w:sz w:val="22"/>
                    <w:szCs w:val="26"/>
                    <w:u w:val="single" w:color="000000"/>
                  </w:rPr>
                  <w:t xml:space="preserve">– </w:t>
                </w:r>
                <w:r w:rsidRPr="00EB727B">
                  <w:rPr>
                    <w:rFonts w:eastAsia="Calibri"/>
                    <w:i/>
                    <w:spacing w:val="-3"/>
                    <w:position w:val="1"/>
                    <w:sz w:val="22"/>
                    <w:szCs w:val="26"/>
                    <w:u w:val="single" w:color="000000"/>
                  </w:rPr>
                  <w:t xml:space="preserve"> </w:t>
                </w:r>
                <w:r w:rsidR="00A05A37">
                  <w:rPr>
                    <w:rFonts w:eastAsia="Calibri"/>
                    <w:i/>
                    <w:spacing w:val="-2"/>
                    <w:w w:val="99"/>
                    <w:position w:val="1"/>
                    <w:sz w:val="22"/>
                    <w:szCs w:val="26"/>
                    <w:u w:val="single" w:color="000000"/>
                  </w:rPr>
                  <w:t>202</w:t>
                </w:r>
                <w:r w:rsidR="005905B6">
                  <w:rPr>
                    <w:rFonts w:eastAsia="Calibri"/>
                    <w:i/>
                    <w:spacing w:val="-2"/>
                    <w:w w:val="99"/>
                    <w:position w:val="1"/>
                    <w:sz w:val="22"/>
                    <w:szCs w:val="26"/>
                    <w:u w:val="single" w:color="000000"/>
                  </w:rPr>
                  <w:t>3</w:t>
                </w:r>
                <w:proofErr w:type="gramEnd"/>
                <w:r w:rsidRPr="00EB727B">
                  <w:rPr>
                    <w:rFonts w:eastAsia="Calibri"/>
                    <w:i/>
                    <w:spacing w:val="-1"/>
                    <w:w w:val="99"/>
                    <w:position w:val="1"/>
                    <w:sz w:val="22"/>
                    <w:szCs w:val="26"/>
                    <w:u w:val="single" w:color="000000"/>
                  </w:rPr>
                  <w:t xml:space="preserve"> </w:t>
                </w:r>
                <w:r w:rsidRPr="00EB727B">
                  <w:rPr>
                    <w:rFonts w:eastAsia="Calibri"/>
                    <w:i/>
                    <w:w w:val="99"/>
                    <w:position w:val="1"/>
                    <w:sz w:val="22"/>
                    <w:szCs w:val="26"/>
                    <w:u w:val="single" w:color="000000"/>
                  </w:rPr>
                  <w:t xml:space="preserve">– </w:t>
                </w:r>
                <w:r w:rsidRPr="00EB727B">
                  <w:rPr>
                    <w:rFonts w:eastAsia="Calibri"/>
                    <w:i/>
                    <w:spacing w:val="-3"/>
                    <w:position w:val="1"/>
                    <w:sz w:val="22"/>
                    <w:szCs w:val="26"/>
                    <w:u w:val="single" w:color="000000"/>
                  </w:rPr>
                  <w:t xml:space="preserve"> </w:t>
                </w:r>
                <w:r w:rsidR="005905B6">
                  <w:rPr>
                    <w:rFonts w:eastAsia="Calibri"/>
                    <w:i/>
                    <w:spacing w:val="-3"/>
                    <w:position w:val="1"/>
                    <w:sz w:val="22"/>
                    <w:szCs w:val="26"/>
                    <w:u w:val="single" w:color="000000"/>
                  </w:rPr>
                  <w:t>Android Grocery Management Application</w:t>
                </w:r>
                <w:r w:rsidRPr="00EB727B">
                  <w:rPr>
                    <w:rFonts w:ascii="Calibri" w:eastAsia="Calibri" w:hAnsi="Calibri" w:cs="Calibri"/>
                    <w:i/>
                    <w:position w:val="1"/>
                    <w:sz w:val="28"/>
                    <w:szCs w:val="26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32B46E18">
        <v:group id="Group 5" o:spid="_x0000_s1025" style="position:absolute;margin-left:0;margin-top:33.85pt;width:1in;height:13.45pt;z-index:-251657216;mso-position-horizontal-relative:page;mso-position-vertical-relative:page" coordorigin=",677" coordsize="1440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">
          <v:shape id="Freeform 6" o:spid="_x0000_s1026" style="position:absolute;top:677;width:1440;height:269;visibility:visible;mso-wrap-style:square;v-text-anchor:top" coordsize="144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" path="m,269r1440,l1440,,,,,269xe" fillcolor="#ffc000" stroked="f">
            <v:path arrowok="t" o:connecttype="custom" o:connectlocs="0,946;1440,946;1440,677;0,677;0,946" o:connectangles="0,0,0,0,0"/>
          </v:shape>
          <w10:wrap anchorx="page" anchory="page"/>
        </v:group>
      </w:pict>
    </w:r>
    <w:r w:rsidR="00B55210">
      <w:tab/>
    </w:r>
  </w:p>
  <w:p w14:paraId="0ACF810E" w14:textId="77777777" w:rsidR="00B55210" w:rsidRPr="001377A6" w:rsidRDefault="00B55210" w:rsidP="001377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0486"/>
    <w:multiLevelType w:val="multilevel"/>
    <w:tmpl w:val="67663BE2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A56D72"/>
    <w:multiLevelType w:val="multilevel"/>
    <w:tmpl w:val="18083750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Symbol" w:hint="default"/>
        <w:color w:val="000000"/>
        <w:sz w:val="26"/>
        <w:szCs w:val="20"/>
        <w:lang w:val="en-US" w:eastAsia="en-U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5F49BA"/>
    <w:multiLevelType w:val="multilevel"/>
    <w:tmpl w:val="76B8EA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710E08"/>
    <w:multiLevelType w:val="multilevel"/>
    <w:tmpl w:val="F306D8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E2D75B1"/>
    <w:multiLevelType w:val="multilevel"/>
    <w:tmpl w:val="E1AC43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417627"/>
    <w:multiLevelType w:val="hybridMultilevel"/>
    <w:tmpl w:val="B23C3FBC"/>
    <w:lvl w:ilvl="0" w:tplc="59FA2916">
      <w:start w:val="1"/>
      <w:numFmt w:val="decimal"/>
      <w:lvlText w:val="%1."/>
      <w:lvlJc w:val="left"/>
      <w:pPr>
        <w:ind w:left="396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6" w15:restartNumberingAfterBreak="0">
    <w:nsid w:val="161965EC"/>
    <w:multiLevelType w:val="multilevel"/>
    <w:tmpl w:val="9BC08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E444C"/>
    <w:multiLevelType w:val="hybridMultilevel"/>
    <w:tmpl w:val="C7440D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DA868F1"/>
    <w:multiLevelType w:val="hybridMultilevel"/>
    <w:tmpl w:val="24D44FCA"/>
    <w:lvl w:ilvl="0" w:tplc="65CA974E">
      <w:numFmt w:val="bullet"/>
      <w:lvlText w:val="-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A064CE"/>
    <w:multiLevelType w:val="hybridMultilevel"/>
    <w:tmpl w:val="1D62AC68"/>
    <w:lvl w:ilvl="0" w:tplc="3EF4A0CA">
      <w:start w:val="1"/>
      <w:numFmt w:val="bullet"/>
      <w:lvlText w:val=""/>
      <w:lvlJc w:val="left"/>
      <w:pPr>
        <w:ind w:left="9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0" w15:restartNumberingAfterBreak="0">
    <w:nsid w:val="24DE1B0F"/>
    <w:multiLevelType w:val="hybridMultilevel"/>
    <w:tmpl w:val="82FA0F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C847A0B"/>
    <w:multiLevelType w:val="hybridMultilevel"/>
    <w:tmpl w:val="74C2933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2" w15:restartNumberingAfterBreak="0">
    <w:nsid w:val="2F85305A"/>
    <w:multiLevelType w:val="multilevel"/>
    <w:tmpl w:val="635E92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3BB12D16"/>
    <w:multiLevelType w:val="multilevel"/>
    <w:tmpl w:val="A01240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DB34D13"/>
    <w:multiLevelType w:val="multilevel"/>
    <w:tmpl w:val="25FCB4EA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Symbol" w:hint="default"/>
        <w:color w:val="000000"/>
        <w:sz w:val="26"/>
        <w:szCs w:val="20"/>
        <w:lang w:val="en-US" w:eastAsia="en-U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0CF17DF"/>
    <w:multiLevelType w:val="multilevel"/>
    <w:tmpl w:val="D0B8BF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190388"/>
    <w:multiLevelType w:val="multilevel"/>
    <w:tmpl w:val="95D6B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9D65488"/>
    <w:multiLevelType w:val="hybridMultilevel"/>
    <w:tmpl w:val="8FF8B472"/>
    <w:lvl w:ilvl="0" w:tplc="3106208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697573"/>
    <w:multiLevelType w:val="multilevel"/>
    <w:tmpl w:val="2BAE1E7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84" w:hanging="444"/>
      </w:p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9" w15:restartNumberingAfterBreak="0">
    <w:nsid w:val="57AC1DBD"/>
    <w:multiLevelType w:val="multilevel"/>
    <w:tmpl w:val="0EA2DD38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8C8265A"/>
    <w:multiLevelType w:val="hybridMultilevel"/>
    <w:tmpl w:val="38AA303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595A269D"/>
    <w:multiLevelType w:val="hybridMultilevel"/>
    <w:tmpl w:val="D0587278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2" w15:restartNumberingAfterBreak="0">
    <w:nsid w:val="612752FA"/>
    <w:multiLevelType w:val="multilevel"/>
    <w:tmpl w:val="23BA08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3" w15:restartNumberingAfterBreak="0">
    <w:nsid w:val="66E074EB"/>
    <w:multiLevelType w:val="multilevel"/>
    <w:tmpl w:val="3AD67134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4" w15:restartNumberingAfterBreak="0">
    <w:nsid w:val="6C553899"/>
    <w:multiLevelType w:val="hybridMultilevel"/>
    <w:tmpl w:val="E52666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B524F10"/>
    <w:multiLevelType w:val="hybridMultilevel"/>
    <w:tmpl w:val="29F041DC"/>
    <w:lvl w:ilvl="0" w:tplc="495E2EFE">
      <w:numFmt w:val="bullet"/>
      <w:lvlText w:val="-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8330677">
    <w:abstractNumId w:val="14"/>
  </w:num>
  <w:num w:numId="2" w16cid:durableId="1442187025">
    <w:abstractNumId w:val="2"/>
  </w:num>
  <w:num w:numId="3" w16cid:durableId="1863475889">
    <w:abstractNumId w:val="15"/>
  </w:num>
  <w:num w:numId="4" w16cid:durableId="1412658932">
    <w:abstractNumId w:val="1"/>
  </w:num>
  <w:num w:numId="5" w16cid:durableId="2013096281">
    <w:abstractNumId w:val="13"/>
  </w:num>
  <w:num w:numId="6" w16cid:durableId="765923559">
    <w:abstractNumId w:val="3"/>
  </w:num>
  <w:num w:numId="7" w16cid:durableId="212153663">
    <w:abstractNumId w:val="22"/>
  </w:num>
  <w:num w:numId="8" w16cid:durableId="1189760954">
    <w:abstractNumId w:val="0"/>
  </w:num>
  <w:num w:numId="9" w16cid:durableId="1924948700">
    <w:abstractNumId w:val="19"/>
  </w:num>
  <w:num w:numId="10" w16cid:durableId="1111903146">
    <w:abstractNumId w:val="12"/>
  </w:num>
  <w:num w:numId="11" w16cid:durableId="1242373126">
    <w:abstractNumId w:val="17"/>
  </w:num>
  <w:num w:numId="12" w16cid:durableId="123619369">
    <w:abstractNumId w:val="9"/>
  </w:num>
  <w:num w:numId="13" w16cid:durableId="225145621">
    <w:abstractNumId w:val="11"/>
  </w:num>
  <w:num w:numId="14" w16cid:durableId="665017968">
    <w:abstractNumId w:val="6"/>
  </w:num>
  <w:num w:numId="15" w16cid:durableId="1260606594">
    <w:abstractNumId w:val="18"/>
  </w:num>
  <w:num w:numId="16" w16cid:durableId="1646083391">
    <w:abstractNumId w:val="21"/>
  </w:num>
  <w:num w:numId="17" w16cid:durableId="1273589789">
    <w:abstractNumId w:val="23"/>
  </w:num>
  <w:num w:numId="18" w16cid:durableId="359399713">
    <w:abstractNumId w:val="5"/>
  </w:num>
  <w:num w:numId="19" w16cid:durableId="909075869">
    <w:abstractNumId w:val="7"/>
  </w:num>
  <w:num w:numId="20" w16cid:durableId="689454462">
    <w:abstractNumId w:val="10"/>
  </w:num>
  <w:num w:numId="21" w16cid:durableId="1371224458">
    <w:abstractNumId w:val="20"/>
  </w:num>
  <w:num w:numId="22" w16cid:durableId="1501383586">
    <w:abstractNumId w:val="16"/>
  </w:num>
  <w:num w:numId="23" w16cid:durableId="1800759403">
    <w:abstractNumId w:val="4"/>
  </w:num>
  <w:num w:numId="24" w16cid:durableId="1224875100">
    <w:abstractNumId w:val="24"/>
  </w:num>
  <w:num w:numId="25" w16cid:durableId="581837186">
    <w:abstractNumId w:val="25"/>
  </w:num>
  <w:num w:numId="26" w16cid:durableId="71187945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ăng ngọc tuân">
    <w15:presenceInfo w15:providerId="Windows Live" w15:userId="3e9824c79133baf2"/>
  </w15:person>
  <w15:person w15:author="jan samuelsson">
    <w15:presenceInfo w15:providerId="Windows Live" w15:userId="39c54108f1f877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202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0235"/>
    <w:rsid w:val="00001608"/>
    <w:rsid w:val="00001639"/>
    <w:rsid w:val="0000181A"/>
    <w:rsid w:val="000073D1"/>
    <w:rsid w:val="00010FC8"/>
    <w:rsid w:val="0001582D"/>
    <w:rsid w:val="00016C4A"/>
    <w:rsid w:val="00024ACF"/>
    <w:rsid w:val="00030218"/>
    <w:rsid w:val="000331D8"/>
    <w:rsid w:val="00034AD2"/>
    <w:rsid w:val="000367CE"/>
    <w:rsid w:val="0004173F"/>
    <w:rsid w:val="000505E7"/>
    <w:rsid w:val="00054234"/>
    <w:rsid w:val="000546B6"/>
    <w:rsid w:val="00066171"/>
    <w:rsid w:val="00066681"/>
    <w:rsid w:val="00072768"/>
    <w:rsid w:val="000727D0"/>
    <w:rsid w:val="00073F32"/>
    <w:rsid w:val="0008097B"/>
    <w:rsid w:val="00081886"/>
    <w:rsid w:val="00083328"/>
    <w:rsid w:val="00085669"/>
    <w:rsid w:val="0009058E"/>
    <w:rsid w:val="000908B6"/>
    <w:rsid w:val="0009217A"/>
    <w:rsid w:val="00095537"/>
    <w:rsid w:val="00095DF5"/>
    <w:rsid w:val="000A626B"/>
    <w:rsid w:val="000A7BF5"/>
    <w:rsid w:val="000B3A79"/>
    <w:rsid w:val="000B4742"/>
    <w:rsid w:val="000B586A"/>
    <w:rsid w:val="000C29AF"/>
    <w:rsid w:val="000C6E94"/>
    <w:rsid w:val="000C7BF5"/>
    <w:rsid w:val="000D2071"/>
    <w:rsid w:val="000D3128"/>
    <w:rsid w:val="000E0C85"/>
    <w:rsid w:val="000F10C4"/>
    <w:rsid w:val="001012DF"/>
    <w:rsid w:val="00101D92"/>
    <w:rsid w:val="00102372"/>
    <w:rsid w:val="0010523F"/>
    <w:rsid w:val="00106506"/>
    <w:rsid w:val="001075F1"/>
    <w:rsid w:val="00121D25"/>
    <w:rsid w:val="0012336C"/>
    <w:rsid w:val="00123C30"/>
    <w:rsid w:val="00130A2A"/>
    <w:rsid w:val="00130EED"/>
    <w:rsid w:val="00133176"/>
    <w:rsid w:val="00134955"/>
    <w:rsid w:val="001377A6"/>
    <w:rsid w:val="00137AAA"/>
    <w:rsid w:val="00141C2A"/>
    <w:rsid w:val="00141E9B"/>
    <w:rsid w:val="00143829"/>
    <w:rsid w:val="0014529D"/>
    <w:rsid w:val="00151DA0"/>
    <w:rsid w:val="001524E8"/>
    <w:rsid w:val="00156446"/>
    <w:rsid w:val="00160F44"/>
    <w:rsid w:val="001617F1"/>
    <w:rsid w:val="0016572E"/>
    <w:rsid w:val="00165C30"/>
    <w:rsid w:val="00166FA5"/>
    <w:rsid w:val="00167F33"/>
    <w:rsid w:val="00172D4B"/>
    <w:rsid w:val="00175754"/>
    <w:rsid w:val="001766F0"/>
    <w:rsid w:val="0018106C"/>
    <w:rsid w:val="00183F63"/>
    <w:rsid w:val="00184C69"/>
    <w:rsid w:val="00186059"/>
    <w:rsid w:val="00197272"/>
    <w:rsid w:val="001A1C3F"/>
    <w:rsid w:val="001A6258"/>
    <w:rsid w:val="001B15BB"/>
    <w:rsid w:val="001B33AF"/>
    <w:rsid w:val="001B3A54"/>
    <w:rsid w:val="001B70EE"/>
    <w:rsid w:val="001B7D9F"/>
    <w:rsid w:val="001C1306"/>
    <w:rsid w:val="001C41D0"/>
    <w:rsid w:val="001D6D99"/>
    <w:rsid w:val="001E3253"/>
    <w:rsid w:val="001E3587"/>
    <w:rsid w:val="001E4B24"/>
    <w:rsid w:val="001F50A5"/>
    <w:rsid w:val="001F5EB5"/>
    <w:rsid w:val="00200EC6"/>
    <w:rsid w:val="00201F13"/>
    <w:rsid w:val="00207290"/>
    <w:rsid w:val="00214F51"/>
    <w:rsid w:val="002179EF"/>
    <w:rsid w:val="00220A8A"/>
    <w:rsid w:val="002243A2"/>
    <w:rsid w:val="002275FC"/>
    <w:rsid w:val="00227FA0"/>
    <w:rsid w:val="002324DB"/>
    <w:rsid w:val="00236EBC"/>
    <w:rsid w:val="002428A6"/>
    <w:rsid w:val="002500C6"/>
    <w:rsid w:val="00250D64"/>
    <w:rsid w:val="002565E1"/>
    <w:rsid w:val="0026431E"/>
    <w:rsid w:val="00267454"/>
    <w:rsid w:val="002710CA"/>
    <w:rsid w:val="00273CAF"/>
    <w:rsid w:val="002760FC"/>
    <w:rsid w:val="002A00A7"/>
    <w:rsid w:val="002A0E0F"/>
    <w:rsid w:val="002A3230"/>
    <w:rsid w:val="002A5F8B"/>
    <w:rsid w:val="002B2313"/>
    <w:rsid w:val="002B2B64"/>
    <w:rsid w:val="002C408D"/>
    <w:rsid w:val="002C55C5"/>
    <w:rsid w:val="002C65A5"/>
    <w:rsid w:val="002C6883"/>
    <w:rsid w:val="002D0CC6"/>
    <w:rsid w:val="002D1735"/>
    <w:rsid w:val="002D2440"/>
    <w:rsid w:val="002D50D5"/>
    <w:rsid w:val="002D7C22"/>
    <w:rsid w:val="002E161C"/>
    <w:rsid w:val="002E4C62"/>
    <w:rsid w:val="002E6473"/>
    <w:rsid w:val="002F0235"/>
    <w:rsid w:val="002F1E93"/>
    <w:rsid w:val="002F6D3C"/>
    <w:rsid w:val="00305F80"/>
    <w:rsid w:val="00306746"/>
    <w:rsid w:val="00315906"/>
    <w:rsid w:val="00317454"/>
    <w:rsid w:val="00317781"/>
    <w:rsid w:val="003216CB"/>
    <w:rsid w:val="00330C7F"/>
    <w:rsid w:val="003319D0"/>
    <w:rsid w:val="00333DE7"/>
    <w:rsid w:val="00335043"/>
    <w:rsid w:val="003356DC"/>
    <w:rsid w:val="00335DFC"/>
    <w:rsid w:val="0034133D"/>
    <w:rsid w:val="0034239C"/>
    <w:rsid w:val="00347131"/>
    <w:rsid w:val="00347595"/>
    <w:rsid w:val="00351286"/>
    <w:rsid w:val="0035145A"/>
    <w:rsid w:val="00351810"/>
    <w:rsid w:val="00351D2A"/>
    <w:rsid w:val="003560F4"/>
    <w:rsid w:val="003568A8"/>
    <w:rsid w:val="00356A77"/>
    <w:rsid w:val="00360450"/>
    <w:rsid w:val="00361935"/>
    <w:rsid w:val="00362CC5"/>
    <w:rsid w:val="003639EB"/>
    <w:rsid w:val="00364104"/>
    <w:rsid w:val="00365579"/>
    <w:rsid w:val="00366F13"/>
    <w:rsid w:val="00372BDC"/>
    <w:rsid w:val="00374590"/>
    <w:rsid w:val="00374636"/>
    <w:rsid w:val="00376C16"/>
    <w:rsid w:val="003778AE"/>
    <w:rsid w:val="00381552"/>
    <w:rsid w:val="003816E8"/>
    <w:rsid w:val="00383F31"/>
    <w:rsid w:val="00384B32"/>
    <w:rsid w:val="0038718A"/>
    <w:rsid w:val="00390B56"/>
    <w:rsid w:val="003A1811"/>
    <w:rsid w:val="003A495A"/>
    <w:rsid w:val="003A5DAE"/>
    <w:rsid w:val="003A681B"/>
    <w:rsid w:val="003B63F5"/>
    <w:rsid w:val="003C07BB"/>
    <w:rsid w:val="003C26AB"/>
    <w:rsid w:val="003C385F"/>
    <w:rsid w:val="003D3DCB"/>
    <w:rsid w:val="003D6BBE"/>
    <w:rsid w:val="003E1610"/>
    <w:rsid w:val="003E165F"/>
    <w:rsid w:val="003E4975"/>
    <w:rsid w:val="003E5B91"/>
    <w:rsid w:val="003E7238"/>
    <w:rsid w:val="003F57E4"/>
    <w:rsid w:val="00406D7C"/>
    <w:rsid w:val="00410E81"/>
    <w:rsid w:val="00411FC2"/>
    <w:rsid w:val="00423445"/>
    <w:rsid w:val="00432C54"/>
    <w:rsid w:val="004338A7"/>
    <w:rsid w:val="004356A1"/>
    <w:rsid w:val="004373E2"/>
    <w:rsid w:val="00443969"/>
    <w:rsid w:val="004515FF"/>
    <w:rsid w:val="00454F5A"/>
    <w:rsid w:val="004559AE"/>
    <w:rsid w:val="00464A93"/>
    <w:rsid w:val="0046618E"/>
    <w:rsid w:val="004669C7"/>
    <w:rsid w:val="00466B71"/>
    <w:rsid w:val="004714EA"/>
    <w:rsid w:val="004716FC"/>
    <w:rsid w:val="00475C9B"/>
    <w:rsid w:val="00480FB6"/>
    <w:rsid w:val="004816B7"/>
    <w:rsid w:val="00482775"/>
    <w:rsid w:val="0048728A"/>
    <w:rsid w:val="00490398"/>
    <w:rsid w:val="00491BA7"/>
    <w:rsid w:val="0049529F"/>
    <w:rsid w:val="004973CE"/>
    <w:rsid w:val="004A32B6"/>
    <w:rsid w:val="004A5577"/>
    <w:rsid w:val="004A7EEB"/>
    <w:rsid w:val="004B2144"/>
    <w:rsid w:val="004B74EE"/>
    <w:rsid w:val="004C0655"/>
    <w:rsid w:val="004C095A"/>
    <w:rsid w:val="004C0E5F"/>
    <w:rsid w:val="004C1639"/>
    <w:rsid w:val="004C2214"/>
    <w:rsid w:val="004C7251"/>
    <w:rsid w:val="004C7429"/>
    <w:rsid w:val="004D134D"/>
    <w:rsid w:val="004D34CD"/>
    <w:rsid w:val="004D427A"/>
    <w:rsid w:val="004D667C"/>
    <w:rsid w:val="004E1500"/>
    <w:rsid w:val="004E3F09"/>
    <w:rsid w:val="004E5E7C"/>
    <w:rsid w:val="004E724B"/>
    <w:rsid w:val="004F1720"/>
    <w:rsid w:val="004F4578"/>
    <w:rsid w:val="00507CA9"/>
    <w:rsid w:val="005120E5"/>
    <w:rsid w:val="00515386"/>
    <w:rsid w:val="00520EEA"/>
    <w:rsid w:val="00521E87"/>
    <w:rsid w:val="00523087"/>
    <w:rsid w:val="00524FB7"/>
    <w:rsid w:val="00527BB4"/>
    <w:rsid w:val="00532D81"/>
    <w:rsid w:val="00542F5E"/>
    <w:rsid w:val="00543E6F"/>
    <w:rsid w:val="00545C39"/>
    <w:rsid w:val="00546AFE"/>
    <w:rsid w:val="005554C9"/>
    <w:rsid w:val="0055797F"/>
    <w:rsid w:val="00561ABA"/>
    <w:rsid w:val="00562096"/>
    <w:rsid w:val="005675C7"/>
    <w:rsid w:val="0058123E"/>
    <w:rsid w:val="00581DFB"/>
    <w:rsid w:val="00583331"/>
    <w:rsid w:val="00584B87"/>
    <w:rsid w:val="00585F21"/>
    <w:rsid w:val="0059046A"/>
    <w:rsid w:val="005905B6"/>
    <w:rsid w:val="005911AD"/>
    <w:rsid w:val="00591907"/>
    <w:rsid w:val="005921B5"/>
    <w:rsid w:val="005969D5"/>
    <w:rsid w:val="005A43A3"/>
    <w:rsid w:val="005B02D2"/>
    <w:rsid w:val="005B1480"/>
    <w:rsid w:val="005B28D2"/>
    <w:rsid w:val="005B4B06"/>
    <w:rsid w:val="005B6D4E"/>
    <w:rsid w:val="005C17C3"/>
    <w:rsid w:val="005C39E5"/>
    <w:rsid w:val="005D0C37"/>
    <w:rsid w:val="005D0E0F"/>
    <w:rsid w:val="005D2596"/>
    <w:rsid w:val="005D27AA"/>
    <w:rsid w:val="005D2AD7"/>
    <w:rsid w:val="005D6433"/>
    <w:rsid w:val="005D6C62"/>
    <w:rsid w:val="005D7CB2"/>
    <w:rsid w:val="005E1E2E"/>
    <w:rsid w:val="005E2C0E"/>
    <w:rsid w:val="005E4250"/>
    <w:rsid w:val="005E5CEA"/>
    <w:rsid w:val="005F0065"/>
    <w:rsid w:val="005F066C"/>
    <w:rsid w:val="005F26C3"/>
    <w:rsid w:val="005F27CF"/>
    <w:rsid w:val="005F511E"/>
    <w:rsid w:val="005F743A"/>
    <w:rsid w:val="005F763D"/>
    <w:rsid w:val="00601BC8"/>
    <w:rsid w:val="00601D76"/>
    <w:rsid w:val="00603198"/>
    <w:rsid w:val="00603F6C"/>
    <w:rsid w:val="00604360"/>
    <w:rsid w:val="006045AA"/>
    <w:rsid w:val="00610225"/>
    <w:rsid w:val="00611369"/>
    <w:rsid w:val="00612624"/>
    <w:rsid w:val="00613512"/>
    <w:rsid w:val="00614181"/>
    <w:rsid w:val="0061448F"/>
    <w:rsid w:val="0062026C"/>
    <w:rsid w:val="00620345"/>
    <w:rsid w:val="006211C2"/>
    <w:rsid w:val="00625AB4"/>
    <w:rsid w:val="0062660E"/>
    <w:rsid w:val="006359C2"/>
    <w:rsid w:val="0063761C"/>
    <w:rsid w:val="00643DF8"/>
    <w:rsid w:val="0065120A"/>
    <w:rsid w:val="0065213A"/>
    <w:rsid w:val="006637C5"/>
    <w:rsid w:val="006747C0"/>
    <w:rsid w:val="00674E7E"/>
    <w:rsid w:val="00680DD3"/>
    <w:rsid w:val="00680F77"/>
    <w:rsid w:val="0068233A"/>
    <w:rsid w:val="00685656"/>
    <w:rsid w:val="00694000"/>
    <w:rsid w:val="006945C8"/>
    <w:rsid w:val="006A2501"/>
    <w:rsid w:val="006A296B"/>
    <w:rsid w:val="006A7A92"/>
    <w:rsid w:val="006B611D"/>
    <w:rsid w:val="006B7FD1"/>
    <w:rsid w:val="006C02F4"/>
    <w:rsid w:val="006C1488"/>
    <w:rsid w:val="006C3A2C"/>
    <w:rsid w:val="006D0A13"/>
    <w:rsid w:val="006D3BB3"/>
    <w:rsid w:val="006D5507"/>
    <w:rsid w:val="006D78D9"/>
    <w:rsid w:val="006E28FA"/>
    <w:rsid w:val="006E39B6"/>
    <w:rsid w:val="006E7A1B"/>
    <w:rsid w:val="006F3AB9"/>
    <w:rsid w:val="006F3BFA"/>
    <w:rsid w:val="00700A3D"/>
    <w:rsid w:val="00703040"/>
    <w:rsid w:val="007063BA"/>
    <w:rsid w:val="00712A92"/>
    <w:rsid w:val="00715422"/>
    <w:rsid w:val="00721656"/>
    <w:rsid w:val="007253C8"/>
    <w:rsid w:val="00730912"/>
    <w:rsid w:val="00732422"/>
    <w:rsid w:val="0073508F"/>
    <w:rsid w:val="00743982"/>
    <w:rsid w:val="0074492B"/>
    <w:rsid w:val="00745D6E"/>
    <w:rsid w:val="00761506"/>
    <w:rsid w:val="007643AB"/>
    <w:rsid w:val="00766011"/>
    <w:rsid w:val="0077509E"/>
    <w:rsid w:val="007752C1"/>
    <w:rsid w:val="00781F4F"/>
    <w:rsid w:val="00784851"/>
    <w:rsid w:val="00790E7D"/>
    <w:rsid w:val="007968F1"/>
    <w:rsid w:val="00797359"/>
    <w:rsid w:val="007A363C"/>
    <w:rsid w:val="007A5F23"/>
    <w:rsid w:val="007A7920"/>
    <w:rsid w:val="007B45D0"/>
    <w:rsid w:val="007B6966"/>
    <w:rsid w:val="007C18A8"/>
    <w:rsid w:val="007C2E91"/>
    <w:rsid w:val="007C326A"/>
    <w:rsid w:val="007C3316"/>
    <w:rsid w:val="007D024C"/>
    <w:rsid w:val="007D11F7"/>
    <w:rsid w:val="007D75AB"/>
    <w:rsid w:val="007D7D33"/>
    <w:rsid w:val="007E0F76"/>
    <w:rsid w:val="007E11C9"/>
    <w:rsid w:val="007E481A"/>
    <w:rsid w:val="007F06D9"/>
    <w:rsid w:val="007F2014"/>
    <w:rsid w:val="007F2C4E"/>
    <w:rsid w:val="007F34F7"/>
    <w:rsid w:val="007F547D"/>
    <w:rsid w:val="007F5811"/>
    <w:rsid w:val="00801E89"/>
    <w:rsid w:val="008027D9"/>
    <w:rsid w:val="00804A6E"/>
    <w:rsid w:val="00804FDE"/>
    <w:rsid w:val="0080713E"/>
    <w:rsid w:val="00811D04"/>
    <w:rsid w:val="008127D8"/>
    <w:rsid w:val="00812E0F"/>
    <w:rsid w:val="008148FC"/>
    <w:rsid w:val="008164FF"/>
    <w:rsid w:val="008217DB"/>
    <w:rsid w:val="0082228A"/>
    <w:rsid w:val="0082323B"/>
    <w:rsid w:val="00824156"/>
    <w:rsid w:val="0083357F"/>
    <w:rsid w:val="008409BD"/>
    <w:rsid w:val="00844113"/>
    <w:rsid w:val="00847F8D"/>
    <w:rsid w:val="00861D99"/>
    <w:rsid w:val="0086258D"/>
    <w:rsid w:val="00867D0B"/>
    <w:rsid w:val="00870B11"/>
    <w:rsid w:val="00883E39"/>
    <w:rsid w:val="00885A88"/>
    <w:rsid w:val="008A05DC"/>
    <w:rsid w:val="008A3005"/>
    <w:rsid w:val="008A3A94"/>
    <w:rsid w:val="008A61C9"/>
    <w:rsid w:val="008B3D86"/>
    <w:rsid w:val="008B5146"/>
    <w:rsid w:val="008C1918"/>
    <w:rsid w:val="008C43A1"/>
    <w:rsid w:val="008C5220"/>
    <w:rsid w:val="008C5AF5"/>
    <w:rsid w:val="008D7A7A"/>
    <w:rsid w:val="008E3E64"/>
    <w:rsid w:val="008E493E"/>
    <w:rsid w:val="008E5116"/>
    <w:rsid w:val="00902AAC"/>
    <w:rsid w:val="00904678"/>
    <w:rsid w:val="0091207B"/>
    <w:rsid w:val="009148F0"/>
    <w:rsid w:val="00914F00"/>
    <w:rsid w:val="00917779"/>
    <w:rsid w:val="00923110"/>
    <w:rsid w:val="00923150"/>
    <w:rsid w:val="00923406"/>
    <w:rsid w:val="009248B5"/>
    <w:rsid w:val="00925F89"/>
    <w:rsid w:val="009300C8"/>
    <w:rsid w:val="00931171"/>
    <w:rsid w:val="0093638C"/>
    <w:rsid w:val="0093646C"/>
    <w:rsid w:val="00944B79"/>
    <w:rsid w:val="00944B86"/>
    <w:rsid w:val="0094534A"/>
    <w:rsid w:val="00947315"/>
    <w:rsid w:val="00952BBC"/>
    <w:rsid w:val="00956263"/>
    <w:rsid w:val="00957F1E"/>
    <w:rsid w:val="0096089A"/>
    <w:rsid w:val="00963D52"/>
    <w:rsid w:val="00964EE7"/>
    <w:rsid w:val="009731AB"/>
    <w:rsid w:val="00974E5E"/>
    <w:rsid w:val="00975242"/>
    <w:rsid w:val="00975633"/>
    <w:rsid w:val="00981255"/>
    <w:rsid w:val="00981D42"/>
    <w:rsid w:val="009828DF"/>
    <w:rsid w:val="00995BBE"/>
    <w:rsid w:val="009A1380"/>
    <w:rsid w:val="009A3413"/>
    <w:rsid w:val="009A43A8"/>
    <w:rsid w:val="009B022D"/>
    <w:rsid w:val="009B6EBC"/>
    <w:rsid w:val="009C3F97"/>
    <w:rsid w:val="009E03CE"/>
    <w:rsid w:val="009E123C"/>
    <w:rsid w:val="009E624A"/>
    <w:rsid w:val="009F143E"/>
    <w:rsid w:val="009F5DE6"/>
    <w:rsid w:val="00A00AF1"/>
    <w:rsid w:val="00A00B05"/>
    <w:rsid w:val="00A04F30"/>
    <w:rsid w:val="00A05A37"/>
    <w:rsid w:val="00A131BA"/>
    <w:rsid w:val="00A13AF2"/>
    <w:rsid w:val="00A15E6B"/>
    <w:rsid w:val="00A16D5E"/>
    <w:rsid w:val="00A20BAD"/>
    <w:rsid w:val="00A22222"/>
    <w:rsid w:val="00A246E9"/>
    <w:rsid w:val="00A24C72"/>
    <w:rsid w:val="00A3277E"/>
    <w:rsid w:val="00A345EE"/>
    <w:rsid w:val="00A3480B"/>
    <w:rsid w:val="00A34EAA"/>
    <w:rsid w:val="00A3762A"/>
    <w:rsid w:val="00A44AEC"/>
    <w:rsid w:val="00A5258A"/>
    <w:rsid w:val="00A53BD8"/>
    <w:rsid w:val="00A563B0"/>
    <w:rsid w:val="00A56DA5"/>
    <w:rsid w:val="00A62013"/>
    <w:rsid w:val="00A66013"/>
    <w:rsid w:val="00A66C68"/>
    <w:rsid w:val="00A701DE"/>
    <w:rsid w:val="00A7092A"/>
    <w:rsid w:val="00A73CF3"/>
    <w:rsid w:val="00A75E38"/>
    <w:rsid w:val="00A84FCA"/>
    <w:rsid w:val="00A85CC5"/>
    <w:rsid w:val="00A869FD"/>
    <w:rsid w:val="00A878D2"/>
    <w:rsid w:val="00A87C7A"/>
    <w:rsid w:val="00A91581"/>
    <w:rsid w:val="00AA3939"/>
    <w:rsid w:val="00AA6A51"/>
    <w:rsid w:val="00AB123B"/>
    <w:rsid w:val="00AB17F9"/>
    <w:rsid w:val="00AB30BF"/>
    <w:rsid w:val="00AB59A5"/>
    <w:rsid w:val="00AB6303"/>
    <w:rsid w:val="00AB6EC4"/>
    <w:rsid w:val="00AB7CCC"/>
    <w:rsid w:val="00AC0375"/>
    <w:rsid w:val="00AC083A"/>
    <w:rsid w:val="00AC4FA5"/>
    <w:rsid w:val="00AD07D3"/>
    <w:rsid w:val="00AD46B6"/>
    <w:rsid w:val="00AD579A"/>
    <w:rsid w:val="00AD6CFB"/>
    <w:rsid w:val="00AD7659"/>
    <w:rsid w:val="00AD7C94"/>
    <w:rsid w:val="00AE183D"/>
    <w:rsid w:val="00AE3F1E"/>
    <w:rsid w:val="00AE50B3"/>
    <w:rsid w:val="00AF1F15"/>
    <w:rsid w:val="00AF53FF"/>
    <w:rsid w:val="00B01557"/>
    <w:rsid w:val="00B04B14"/>
    <w:rsid w:val="00B06549"/>
    <w:rsid w:val="00B072A9"/>
    <w:rsid w:val="00B07D83"/>
    <w:rsid w:val="00B1638D"/>
    <w:rsid w:val="00B16978"/>
    <w:rsid w:val="00B20E87"/>
    <w:rsid w:val="00B257A4"/>
    <w:rsid w:val="00B2614B"/>
    <w:rsid w:val="00B265AD"/>
    <w:rsid w:val="00B30777"/>
    <w:rsid w:val="00B32758"/>
    <w:rsid w:val="00B331AD"/>
    <w:rsid w:val="00B35124"/>
    <w:rsid w:val="00B5041C"/>
    <w:rsid w:val="00B515EC"/>
    <w:rsid w:val="00B55210"/>
    <w:rsid w:val="00B56D7B"/>
    <w:rsid w:val="00B56D95"/>
    <w:rsid w:val="00B573C1"/>
    <w:rsid w:val="00B57C21"/>
    <w:rsid w:val="00B67463"/>
    <w:rsid w:val="00B7150A"/>
    <w:rsid w:val="00B74365"/>
    <w:rsid w:val="00B74953"/>
    <w:rsid w:val="00B74B34"/>
    <w:rsid w:val="00B753AA"/>
    <w:rsid w:val="00B77808"/>
    <w:rsid w:val="00B77BED"/>
    <w:rsid w:val="00B81B98"/>
    <w:rsid w:val="00B81E4F"/>
    <w:rsid w:val="00B85A0A"/>
    <w:rsid w:val="00B860C0"/>
    <w:rsid w:val="00B87BF3"/>
    <w:rsid w:val="00B87DF4"/>
    <w:rsid w:val="00B90F96"/>
    <w:rsid w:val="00B9470C"/>
    <w:rsid w:val="00B97A5A"/>
    <w:rsid w:val="00BA167F"/>
    <w:rsid w:val="00BA6928"/>
    <w:rsid w:val="00BA7DE4"/>
    <w:rsid w:val="00BB0BFE"/>
    <w:rsid w:val="00BB1000"/>
    <w:rsid w:val="00BB125F"/>
    <w:rsid w:val="00BB18E7"/>
    <w:rsid w:val="00BB2D56"/>
    <w:rsid w:val="00BB6369"/>
    <w:rsid w:val="00BD23CB"/>
    <w:rsid w:val="00BD4D6B"/>
    <w:rsid w:val="00BD568F"/>
    <w:rsid w:val="00BE1A18"/>
    <w:rsid w:val="00BE265B"/>
    <w:rsid w:val="00BE3602"/>
    <w:rsid w:val="00BE42ED"/>
    <w:rsid w:val="00BE5479"/>
    <w:rsid w:val="00BE6F92"/>
    <w:rsid w:val="00BF3BF6"/>
    <w:rsid w:val="00BF517E"/>
    <w:rsid w:val="00C00B7F"/>
    <w:rsid w:val="00C01B70"/>
    <w:rsid w:val="00C021C2"/>
    <w:rsid w:val="00C02444"/>
    <w:rsid w:val="00C0489C"/>
    <w:rsid w:val="00C06600"/>
    <w:rsid w:val="00C110F6"/>
    <w:rsid w:val="00C129E5"/>
    <w:rsid w:val="00C16D0F"/>
    <w:rsid w:val="00C226A0"/>
    <w:rsid w:val="00C246D3"/>
    <w:rsid w:val="00C319A4"/>
    <w:rsid w:val="00C35538"/>
    <w:rsid w:val="00C35B13"/>
    <w:rsid w:val="00C36D38"/>
    <w:rsid w:val="00C375F3"/>
    <w:rsid w:val="00C4074A"/>
    <w:rsid w:val="00C41F11"/>
    <w:rsid w:val="00C44060"/>
    <w:rsid w:val="00C4585C"/>
    <w:rsid w:val="00C47351"/>
    <w:rsid w:val="00C511C9"/>
    <w:rsid w:val="00C56C3C"/>
    <w:rsid w:val="00C56C66"/>
    <w:rsid w:val="00C6468D"/>
    <w:rsid w:val="00C64AD4"/>
    <w:rsid w:val="00C65E12"/>
    <w:rsid w:val="00C67644"/>
    <w:rsid w:val="00C82528"/>
    <w:rsid w:val="00C8377F"/>
    <w:rsid w:val="00C85D12"/>
    <w:rsid w:val="00C85D34"/>
    <w:rsid w:val="00C874BE"/>
    <w:rsid w:val="00C900E2"/>
    <w:rsid w:val="00C928AB"/>
    <w:rsid w:val="00C93A51"/>
    <w:rsid w:val="00CA102E"/>
    <w:rsid w:val="00CA52ED"/>
    <w:rsid w:val="00CA56FB"/>
    <w:rsid w:val="00CB08DD"/>
    <w:rsid w:val="00CB315D"/>
    <w:rsid w:val="00CB44FA"/>
    <w:rsid w:val="00CB4A39"/>
    <w:rsid w:val="00CC1D05"/>
    <w:rsid w:val="00CD1180"/>
    <w:rsid w:val="00CD1AC7"/>
    <w:rsid w:val="00CD1C79"/>
    <w:rsid w:val="00CD3AE3"/>
    <w:rsid w:val="00CD70DE"/>
    <w:rsid w:val="00CD73F9"/>
    <w:rsid w:val="00CE27E0"/>
    <w:rsid w:val="00CF07E7"/>
    <w:rsid w:val="00CF366C"/>
    <w:rsid w:val="00D001A1"/>
    <w:rsid w:val="00D01725"/>
    <w:rsid w:val="00D03744"/>
    <w:rsid w:val="00D11942"/>
    <w:rsid w:val="00D20361"/>
    <w:rsid w:val="00D23DA2"/>
    <w:rsid w:val="00D245F5"/>
    <w:rsid w:val="00D25657"/>
    <w:rsid w:val="00D265F1"/>
    <w:rsid w:val="00D266DD"/>
    <w:rsid w:val="00D267B1"/>
    <w:rsid w:val="00D278A2"/>
    <w:rsid w:val="00D34830"/>
    <w:rsid w:val="00D34C74"/>
    <w:rsid w:val="00D363A1"/>
    <w:rsid w:val="00D37D57"/>
    <w:rsid w:val="00D4321E"/>
    <w:rsid w:val="00D44C2B"/>
    <w:rsid w:val="00D51754"/>
    <w:rsid w:val="00D51FF9"/>
    <w:rsid w:val="00D5549A"/>
    <w:rsid w:val="00D669A2"/>
    <w:rsid w:val="00D75CB9"/>
    <w:rsid w:val="00D81E7B"/>
    <w:rsid w:val="00D848DB"/>
    <w:rsid w:val="00D84E65"/>
    <w:rsid w:val="00D958F8"/>
    <w:rsid w:val="00DA0476"/>
    <w:rsid w:val="00DA5BD4"/>
    <w:rsid w:val="00DB07FB"/>
    <w:rsid w:val="00DB17C7"/>
    <w:rsid w:val="00DC2AA0"/>
    <w:rsid w:val="00DC5646"/>
    <w:rsid w:val="00DC64CA"/>
    <w:rsid w:val="00DD396C"/>
    <w:rsid w:val="00DD3C09"/>
    <w:rsid w:val="00DD4304"/>
    <w:rsid w:val="00DD5665"/>
    <w:rsid w:val="00DD679F"/>
    <w:rsid w:val="00DE1CB7"/>
    <w:rsid w:val="00DF57CA"/>
    <w:rsid w:val="00E02E62"/>
    <w:rsid w:val="00E06498"/>
    <w:rsid w:val="00E07827"/>
    <w:rsid w:val="00E07D28"/>
    <w:rsid w:val="00E171DC"/>
    <w:rsid w:val="00E210C5"/>
    <w:rsid w:val="00E21131"/>
    <w:rsid w:val="00E2206D"/>
    <w:rsid w:val="00E23A21"/>
    <w:rsid w:val="00E24468"/>
    <w:rsid w:val="00E2732B"/>
    <w:rsid w:val="00E30342"/>
    <w:rsid w:val="00E319F0"/>
    <w:rsid w:val="00E35734"/>
    <w:rsid w:val="00E40C93"/>
    <w:rsid w:val="00E45E72"/>
    <w:rsid w:val="00E50775"/>
    <w:rsid w:val="00E51409"/>
    <w:rsid w:val="00E549AD"/>
    <w:rsid w:val="00E6530A"/>
    <w:rsid w:val="00E65C8F"/>
    <w:rsid w:val="00E71068"/>
    <w:rsid w:val="00E77A39"/>
    <w:rsid w:val="00E8488B"/>
    <w:rsid w:val="00E85E0B"/>
    <w:rsid w:val="00E91483"/>
    <w:rsid w:val="00E9318C"/>
    <w:rsid w:val="00E95715"/>
    <w:rsid w:val="00EA1490"/>
    <w:rsid w:val="00EA2270"/>
    <w:rsid w:val="00EA6346"/>
    <w:rsid w:val="00EA64AE"/>
    <w:rsid w:val="00EA6769"/>
    <w:rsid w:val="00EB1B45"/>
    <w:rsid w:val="00EB653E"/>
    <w:rsid w:val="00EC14A6"/>
    <w:rsid w:val="00EC6AB0"/>
    <w:rsid w:val="00ED408B"/>
    <w:rsid w:val="00ED4641"/>
    <w:rsid w:val="00ED55B3"/>
    <w:rsid w:val="00ED5DB1"/>
    <w:rsid w:val="00EE19E6"/>
    <w:rsid w:val="00EE4F1A"/>
    <w:rsid w:val="00EE7B0C"/>
    <w:rsid w:val="00EF2480"/>
    <w:rsid w:val="00EF2C20"/>
    <w:rsid w:val="00EF2D08"/>
    <w:rsid w:val="00EF3614"/>
    <w:rsid w:val="00F01A43"/>
    <w:rsid w:val="00F01F02"/>
    <w:rsid w:val="00F0404B"/>
    <w:rsid w:val="00F06C2D"/>
    <w:rsid w:val="00F07A9C"/>
    <w:rsid w:val="00F11412"/>
    <w:rsid w:val="00F130C8"/>
    <w:rsid w:val="00F150D0"/>
    <w:rsid w:val="00F16F24"/>
    <w:rsid w:val="00F21629"/>
    <w:rsid w:val="00F21704"/>
    <w:rsid w:val="00F218CF"/>
    <w:rsid w:val="00F269E4"/>
    <w:rsid w:val="00F30664"/>
    <w:rsid w:val="00F3361F"/>
    <w:rsid w:val="00F34E03"/>
    <w:rsid w:val="00F37E05"/>
    <w:rsid w:val="00F45EB6"/>
    <w:rsid w:val="00F4606E"/>
    <w:rsid w:val="00F515A8"/>
    <w:rsid w:val="00F519A6"/>
    <w:rsid w:val="00F5636F"/>
    <w:rsid w:val="00F57759"/>
    <w:rsid w:val="00F60544"/>
    <w:rsid w:val="00F616CB"/>
    <w:rsid w:val="00F676D7"/>
    <w:rsid w:val="00F70AD5"/>
    <w:rsid w:val="00F74BEC"/>
    <w:rsid w:val="00F7512A"/>
    <w:rsid w:val="00F77318"/>
    <w:rsid w:val="00F8035C"/>
    <w:rsid w:val="00F81897"/>
    <w:rsid w:val="00F83B0A"/>
    <w:rsid w:val="00F87810"/>
    <w:rsid w:val="00F9204F"/>
    <w:rsid w:val="00F92239"/>
    <w:rsid w:val="00F92735"/>
    <w:rsid w:val="00F94CA6"/>
    <w:rsid w:val="00F957E3"/>
    <w:rsid w:val="00FA506D"/>
    <w:rsid w:val="00FB44B2"/>
    <w:rsid w:val="00FB47BF"/>
    <w:rsid w:val="00FB4B31"/>
    <w:rsid w:val="00FB6473"/>
    <w:rsid w:val="00FC05BE"/>
    <w:rsid w:val="00FC37A6"/>
    <w:rsid w:val="00FC7235"/>
    <w:rsid w:val="00FD2AA5"/>
    <w:rsid w:val="00FD4679"/>
    <w:rsid w:val="00FD7728"/>
    <w:rsid w:val="00FE3453"/>
    <w:rsid w:val="00FE45D9"/>
    <w:rsid w:val="00FE6624"/>
    <w:rsid w:val="00FE7115"/>
    <w:rsid w:val="00FE7CE2"/>
    <w:rsid w:val="00FF2089"/>
    <w:rsid w:val="00FF6EA7"/>
    <w:rsid w:val="0258BF60"/>
    <w:rsid w:val="04904107"/>
    <w:rsid w:val="0491072E"/>
    <w:rsid w:val="05CC0BD0"/>
    <w:rsid w:val="08919C4A"/>
    <w:rsid w:val="1A74B534"/>
    <w:rsid w:val="20BDEF00"/>
    <w:rsid w:val="20CD2CC1"/>
    <w:rsid w:val="2216791C"/>
    <w:rsid w:val="2E8B842F"/>
    <w:rsid w:val="39430F43"/>
    <w:rsid w:val="39D387DA"/>
    <w:rsid w:val="3B763E92"/>
    <w:rsid w:val="3B7B0544"/>
    <w:rsid w:val="47D9D10C"/>
    <w:rsid w:val="4AA5C740"/>
    <w:rsid w:val="50413B33"/>
    <w:rsid w:val="5ADE0129"/>
    <w:rsid w:val="5DCF9E5E"/>
    <w:rsid w:val="67006D49"/>
    <w:rsid w:val="6701C45C"/>
    <w:rsid w:val="69826D1C"/>
    <w:rsid w:val="6A1D2041"/>
    <w:rsid w:val="6A38A679"/>
    <w:rsid w:val="77995648"/>
    <w:rsid w:val="7869EE1A"/>
    <w:rsid w:val="7DC6A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45E21"/>
  <w15:docId w15:val="{375F5B5F-74DD-4414-B41B-F85BF587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1">
    <w:name w:val="heading 1"/>
    <w:basedOn w:val="Heading"/>
    <w:qFormat/>
    <w:pPr>
      <w:widowControl/>
      <w:tabs>
        <w:tab w:val="right" w:leader="dot" w:pos="9070"/>
        <w:tab w:val="left" w:pos="9072"/>
      </w:tabs>
      <w:spacing w:line="360" w:lineRule="auto"/>
      <w:outlineLvl w:val="0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5A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369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hps">
    <w:name w:val="hps"/>
    <w:basedOn w:val="DefaultParagraphFont"/>
    <w:qFormat/>
  </w:style>
  <w:style w:type="character" w:customStyle="1" w:styleId="WW8Num5z0">
    <w:name w:val="WW8Num5z0"/>
    <w:qFormat/>
    <w:rPr>
      <w:rFonts w:ascii="Tahoma" w:hAnsi="Tahoma" w:cs="Symbol"/>
      <w:color w:val="000000"/>
      <w:sz w:val="20"/>
      <w:szCs w:val="20"/>
      <w:lang w:val="en-US" w:eastAsia="en-US"/>
    </w:rPr>
  </w:style>
  <w:style w:type="character" w:customStyle="1" w:styleId="WW8Num5z1">
    <w:name w:val="WW8Num5z1"/>
    <w:qFormat/>
    <w:rPr>
      <w:rFonts w:ascii="Courier New" w:hAnsi="Courier New" w:cs="Courier New"/>
      <w:color w:val="000000"/>
      <w:sz w:val="20"/>
      <w:szCs w:val="20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13z0">
    <w:name w:val="WW8Num13z0"/>
    <w:qFormat/>
    <w:rPr>
      <w:rFonts w:ascii="Wingdings" w:hAnsi="Wingdings" w:cs="Wingdings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Wingdings" w:hAnsi="Wingdings" w:cs="Wingdings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3">
    <w:name w:val="WW8Num15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Wingdings" w:hAnsi="Wingdings" w:cs="Wingdings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Wingdings" w:hAnsi="Wingdings" w:cs="Wingdings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B3622"/>
    <w:rPr>
      <w:rFonts w:ascii="Tahoma" w:hAnsi="Tahoma" w:cs="Mangal"/>
      <w:sz w:val="16"/>
      <w:szCs w:val="1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0558F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0558F"/>
    <w:rPr>
      <w:rFonts w:cs="Mangal"/>
      <w:szCs w:val="21"/>
    </w:rPr>
  </w:style>
  <w:style w:type="character" w:customStyle="1" w:styleId="InternetLink0">
    <w:name w:val="Internet Link"/>
    <w:basedOn w:val="DefaultParagraphFont"/>
    <w:uiPriority w:val="99"/>
    <w:unhideWhenUsed/>
    <w:rsid w:val="003E5E10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2">
    <w:name w:val="ListLabel 2"/>
    <w:qFormat/>
    <w:rPr>
      <w:rFonts w:cs="Courier New"/>
      <w:color w:val="000000"/>
      <w:sz w:val="20"/>
      <w:szCs w:val="20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  <w:color w:val="000000"/>
      <w:sz w:val="20"/>
      <w:szCs w:val="20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  <w:color w:val="000000"/>
      <w:sz w:val="20"/>
      <w:szCs w:val="20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Times New Roman" w:hAnsi="Times New Roman" w:cs="Wingdings"/>
      <w:sz w:val="26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Times New Roman" w:hAnsi="Times New Roman" w:cs="Wingdings"/>
      <w:sz w:val="26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56">
    <w:name w:val="ListLabel 56"/>
    <w:qFormat/>
    <w:rPr>
      <w:rFonts w:cs="Courier New"/>
      <w:color w:val="000000"/>
      <w:sz w:val="20"/>
      <w:szCs w:val="20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  <w:color w:val="000000"/>
      <w:sz w:val="20"/>
      <w:szCs w:val="20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  <w:color w:val="000000"/>
      <w:sz w:val="20"/>
      <w:szCs w:val="20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ascii="Times New Roman" w:hAnsi="Times New Roman" w:cs="Wingdings"/>
      <w:sz w:val="26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ascii="Times New Roman" w:hAnsi="Times New Roman" w:cs="Wingdings"/>
      <w:sz w:val="26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ascii="Times New Roman" w:eastAsia="MS Mincho" w:hAnsi="Times New Roman" w:cs="Times New Roman"/>
      <w:b/>
      <w:sz w:val="26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ascii="Times New Roman" w:eastAsia="MS Mincho" w:hAnsi="Times New Roman" w:cs="Times New Roman"/>
      <w:b/>
      <w:sz w:val="26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90">
    <w:name w:val="ListLabel 90"/>
    <w:qFormat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91">
    <w:name w:val="ListLabel 91"/>
    <w:qFormat/>
    <w:rPr>
      <w:rFonts w:cs="Courier New"/>
      <w:color w:val="000000"/>
      <w:sz w:val="20"/>
      <w:szCs w:val="20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  <w:color w:val="000000"/>
      <w:sz w:val="20"/>
      <w:szCs w:val="20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  <w:color w:val="000000"/>
      <w:sz w:val="20"/>
      <w:szCs w:val="20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ascii="Times New Roman" w:hAnsi="Times New Roman" w:cs="Wingdings"/>
      <w:sz w:val="26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ascii="Times New Roman" w:hAnsi="Times New Roman" w:cs="Wingdings"/>
      <w:sz w:val="26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118">
    <w:name w:val="ListLabel 118"/>
    <w:qFormat/>
    <w:rPr>
      <w:rFonts w:cs="Courier New"/>
      <w:color w:val="000000"/>
      <w:sz w:val="20"/>
      <w:szCs w:val="20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  <w:color w:val="000000"/>
      <w:sz w:val="20"/>
      <w:szCs w:val="20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  <w:color w:val="000000"/>
      <w:sz w:val="20"/>
      <w:szCs w:val="20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ascii="Times New Roman" w:hAnsi="Times New Roman" w:cs="Wingdings"/>
      <w:sz w:val="26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ascii="Times New Roman" w:hAnsi="Times New Roman" w:cs="Wingdings"/>
      <w:sz w:val="26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ascii="Times New Roman" w:hAnsi="Times New Roman" w:cs="Times New Roman"/>
      <w:b/>
      <w:sz w:val="26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ascii="Times New Roman" w:hAnsi="Times New Roman" w:cs="Times New Roman"/>
      <w:b/>
      <w:sz w:val="26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paragraph" w:customStyle="1" w:styleId="Heading">
    <w:name w:val="Heading"/>
    <w:next w:val="BodyText"/>
    <w:qFormat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pPr>
      <w:widowControl w:val="0"/>
    </w:pPr>
    <w:rPr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qFormat/>
    <w:pPr>
      <w:widowControl w:val="0"/>
      <w:suppressLineNumbers/>
    </w:pPr>
    <w:rPr>
      <w:sz w:val="24"/>
    </w:rPr>
  </w:style>
  <w:style w:type="paragraph" w:customStyle="1" w:styleId="Standard">
    <w:name w:val="Standard"/>
    <w:qFormat/>
    <w:rPr>
      <w:color w:val="00000A"/>
      <w:sz w:val="24"/>
    </w:r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ListParagraph">
    <w:name w:val="List Paragraph"/>
    <w:basedOn w:val="Standard"/>
    <w:link w:val="ListParagraphChar"/>
    <w:uiPriority w:val="34"/>
    <w:qFormat/>
    <w:pPr>
      <w:spacing w:after="200"/>
      <w:ind w:left="720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123C30"/>
    <w:pPr>
      <w:tabs>
        <w:tab w:val="left" w:pos="990"/>
        <w:tab w:val="right" w:leader="dot" w:pos="9628"/>
      </w:tabs>
      <w:spacing w:after="200"/>
      <w:ind w:left="360"/>
      <w:jc w:val="center"/>
    </w:pPr>
    <w:rPr>
      <w:rFonts w:ascii="Times New Roman" w:eastAsia="MS Mincho" w:hAnsi="Times New Roman" w:cs="Mangal"/>
      <w:b/>
      <w:i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B3622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80558F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0558F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155C0"/>
    <w:pPr>
      <w:keepLines/>
      <w:spacing w:before="480" w:after="0" w:line="276" w:lineRule="auto"/>
      <w:textAlignment w:val="auto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F57CA"/>
    <w:pPr>
      <w:tabs>
        <w:tab w:val="right" w:leader="dot" w:pos="9061"/>
      </w:tabs>
      <w:spacing w:after="100"/>
    </w:pPr>
    <w:rPr>
      <w:rFonts w:cs="Mangal"/>
      <w:szCs w:val="21"/>
    </w:rPr>
  </w:style>
  <w:style w:type="numbering" w:customStyle="1" w:styleId="WW8Num5">
    <w:name w:val="WW8Num5"/>
    <w:qFormat/>
  </w:style>
  <w:style w:type="numbering" w:customStyle="1" w:styleId="WW8Num13">
    <w:name w:val="WW8Num13"/>
    <w:qFormat/>
  </w:style>
  <w:style w:type="numbering" w:customStyle="1" w:styleId="WW8Num9">
    <w:name w:val="WW8Num9"/>
    <w:qFormat/>
  </w:style>
  <w:style w:type="numbering" w:customStyle="1" w:styleId="WW8Num15">
    <w:name w:val="WW8Num15"/>
    <w:qFormat/>
  </w:style>
  <w:style w:type="numbering" w:customStyle="1" w:styleId="WW8Num12">
    <w:name w:val="WW8Num12"/>
    <w:qFormat/>
  </w:style>
  <w:style w:type="numbering" w:customStyle="1" w:styleId="WW8Num14">
    <w:name w:val="WW8Num14"/>
    <w:qFormat/>
  </w:style>
  <w:style w:type="table" w:styleId="TableGrid">
    <w:name w:val="Table Grid"/>
    <w:basedOn w:val="TableNormal"/>
    <w:uiPriority w:val="59"/>
    <w:rsid w:val="003E5E10"/>
    <w:rPr>
      <w:rFonts w:asciiTheme="minorHAnsi" w:eastAsiaTheme="minorEastAsia" w:hAnsiTheme="minorHAnsi" w:cstheme="minorBidi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201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369"/>
    <w:rPr>
      <w:rFonts w:asciiTheme="majorHAnsi" w:eastAsiaTheme="majorEastAsia" w:hAnsiTheme="majorHAnsi" w:cs="Mangal"/>
      <w:color w:val="243F60" w:themeColor="accent1" w:themeShade="7F"/>
      <w:sz w:val="24"/>
      <w:szCs w:val="21"/>
    </w:rPr>
  </w:style>
  <w:style w:type="table" w:customStyle="1" w:styleId="TableGrid0">
    <w:name w:val="TableGrid"/>
    <w:rsid w:val="00611369"/>
    <w:pPr>
      <w:textAlignment w:val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44AEC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C6AB0"/>
    <w:pPr>
      <w:spacing w:after="100"/>
      <w:ind w:left="480"/>
    </w:pPr>
    <w:rPr>
      <w:rFonts w:cs="Mangal"/>
      <w:szCs w:val="21"/>
    </w:rPr>
  </w:style>
  <w:style w:type="character" w:customStyle="1" w:styleId="Mention1">
    <w:name w:val="Mention1"/>
    <w:basedOn w:val="DefaultParagraphFont"/>
    <w:uiPriority w:val="99"/>
    <w:semiHidden/>
    <w:unhideWhenUsed/>
    <w:rsid w:val="00B74B34"/>
    <w:rPr>
      <w:color w:val="2B579A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locked/>
    <w:rsid w:val="005969D5"/>
    <w:rPr>
      <w:color w:val="00000A"/>
      <w:sz w:val="24"/>
    </w:rPr>
  </w:style>
  <w:style w:type="table" w:customStyle="1" w:styleId="TableGrid1">
    <w:name w:val="Table Grid1"/>
    <w:basedOn w:val="TableNormal"/>
    <w:next w:val="TableGrid"/>
    <w:uiPriority w:val="59"/>
    <w:rsid w:val="005F27CF"/>
    <w:rPr>
      <w:rFonts w:asciiTheme="minorHAnsi" w:eastAsiaTheme="minorEastAsia" w:hAnsiTheme="minorHAnsi" w:cstheme="minorBidi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5A43A3"/>
    <w:pPr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</w:rPr>
  </w:style>
  <w:style w:type="paragraph" w:customStyle="1" w:styleId="font5">
    <w:name w:val="font5"/>
    <w:basedOn w:val="Normal"/>
    <w:rsid w:val="005A43A3"/>
    <w:pPr>
      <w:spacing w:before="100" w:beforeAutospacing="1" w:after="100" w:afterAutospacing="1"/>
      <w:textAlignment w:val="auto"/>
    </w:pPr>
    <w:rPr>
      <w:rFonts w:ascii="Arial" w:eastAsia="Times New Roman" w:hAnsi="Arial" w:cs="Arial"/>
      <w:color w:val="000000"/>
    </w:rPr>
  </w:style>
  <w:style w:type="paragraph" w:customStyle="1" w:styleId="font6">
    <w:name w:val="font6"/>
    <w:basedOn w:val="Normal"/>
    <w:rsid w:val="005A43A3"/>
    <w:pPr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000000"/>
      <w:sz w:val="26"/>
      <w:szCs w:val="26"/>
    </w:rPr>
  </w:style>
  <w:style w:type="paragraph" w:customStyle="1" w:styleId="xl65">
    <w:name w:val="xl65"/>
    <w:basedOn w:val="Normal"/>
    <w:rsid w:val="005A43A3"/>
    <w:pPr>
      <w:spacing w:before="100" w:beforeAutospacing="1" w:after="100" w:afterAutospacing="1"/>
      <w:textAlignment w:val="auto"/>
    </w:pPr>
    <w:rPr>
      <w:rFonts w:ascii="Arial" w:eastAsia="Times New Roman" w:hAnsi="Arial" w:cs="Arial"/>
      <w:color w:val="auto"/>
    </w:rPr>
  </w:style>
  <w:style w:type="paragraph" w:customStyle="1" w:styleId="xl66">
    <w:name w:val="xl66"/>
    <w:basedOn w:val="Normal"/>
    <w:rsid w:val="005A43A3"/>
    <w:pPr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</w:rPr>
  </w:style>
  <w:style w:type="paragraph" w:customStyle="1" w:styleId="xl67">
    <w:name w:val="xl67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363636"/>
    </w:rPr>
  </w:style>
  <w:style w:type="paragraph" w:customStyle="1" w:styleId="xl68">
    <w:name w:val="xl68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363636"/>
    </w:rPr>
  </w:style>
  <w:style w:type="paragraph" w:customStyle="1" w:styleId="xl69">
    <w:name w:val="xl69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</w:rPr>
  </w:style>
  <w:style w:type="paragraph" w:customStyle="1" w:styleId="xl70">
    <w:name w:val="xl70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363636"/>
    </w:rPr>
  </w:style>
  <w:style w:type="paragraph" w:customStyle="1" w:styleId="xl71">
    <w:name w:val="xl71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</w:rPr>
  </w:style>
  <w:style w:type="paragraph" w:customStyle="1" w:styleId="xl72">
    <w:name w:val="xl72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</w:rPr>
  </w:style>
  <w:style w:type="paragraph" w:customStyle="1" w:styleId="xl73">
    <w:name w:val="xl73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</w:rPr>
  </w:style>
  <w:style w:type="paragraph" w:customStyle="1" w:styleId="xl74">
    <w:name w:val="xl74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</w:rPr>
  </w:style>
  <w:style w:type="paragraph" w:customStyle="1" w:styleId="xl75">
    <w:name w:val="xl75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</w:rPr>
  </w:style>
  <w:style w:type="paragraph" w:customStyle="1" w:styleId="xl76">
    <w:name w:val="xl76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</w:rPr>
  </w:style>
  <w:style w:type="paragraph" w:customStyle="1" w:styleId="xl77">
    <w:name w:val="xl77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auto"/>
    </w:rPr>
  </w:style>
  <w:style w:type="paragraph" w:customStyle="1" w:styleId="xl78">
    <w:name w:val="xl78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</w:rPr>
  </w:style>
  <w:style w:type="paragraph" w:customStyle="1" w:styleId="xl79">
    <w:name w:val="xl79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</w:rPr>
  </w:style>
  <w:style w:type="paragraph" w:customStyle="1" w:styleId="xl80">
    <w:name w:val="xl80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auto"/>
    </w:rPr>
  </w:style>
  <w:style w:type="paragraph" w:customStyle="1" w:styleId="xl81">
    <w:name w:val="xl81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</w:rPr>
  </w:style>
  <w:style w:type="paragraph" w:customStyle="1" w:styleId="xl82">
    <w:name w:val="xl82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</w:rPr>
  </w:style>
  <w:style w:type="paragraph" w:customStyle="1" w:styleId="xl83">
    <w:name w:val="xl83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</w:rPr>
  </w:style>
  <w:style w:type="paragraph" w:customStyle="1" w:styleId="xl84">
    <w:name w:val="xl84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</w:rPr>
  </w:style>
  <w:style w:type="paragraph" w:customStyle="1" w:styleId="xl85">
    <w:name w:val="xl85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</w:rPr>
  </w:style>
  <w:style w:type="paragraph" w:customStyle="1" w:styleId="xl86">
    <w:name w:val="xl86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</w:rPr>
  </w:style>
  <w:style w:type="paragraph" w:customStyle="1" w:styleId="xl87">
    <w:name w:val="xl87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auto"/>
    </w:rPr>
  </w:style>
  <w:style w:type="paragraph" w:customStyle="1" w:styleId="xl88">
    <w:name w:val="xl88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</w:rPr>
  </w:style>
  <w:style w:type="paragraph" w:customStyle="1" w:styleId="xl89">
    <w:name w:val="xl89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auto"/>
    </w:rPr>
  </w:style>
  <w:style w:type="paragraph" w:customStyle="1" w:styleId="xl90">
    <w:name w:val="xl90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</w:rPr>
  </w:style>
  <w:style w:type="paragraph" w:customStyle="1" w:styleId="xl91">
    <w:name w:val="xl91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</w:rPr>
  </w:style>
  <w:style w:type="paragraph" w:customStyle="1" w:styleId="xl92">
    <w:name w:val="xl92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auto"/>
    </w:pPr>
    <w:rPr>
      <w:rFonts w:ascii="Arial" w:eastAsia="Times New Roman" w:hAnsi="Arial" w:cs="Arial"/>
      <w:color w:val="auto"/>
    </w:rPr>
  </w:style>
  <w:style w:type="paragraph" w:customStyle="1" w:styleId="xl93">
    <w:name w:val="xl93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eastAsia="Times New Roman" w:hAnsi="Arial" w:cs="Arial"/>
    </w:rPr>
  </w:style>
  <w:style w:type="paragraph" w:customStyle="1" w:styleId="xl94">
    <w:name w:val="xl94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i/>
      <w:iCs/>
      <w:color w:val="auto"/>
    </w:rPr>
  </w:style>
  <w:style w:type="paragraph" w:customStyle="1" w:styleId="xl95">
    <w:name w:val="xl95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eastAsia="Times New Roman" w:hAnsi="Arial" w:cs="Arial"/>
    </w:rPr>
  </w:style>
  <w:style w:type="paragraph" w:customStyle="1" w:styleId="xl96">
    <w:name w:val="xl96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i/>
      <w:iCs/>
      <w:color w:val="auto"/>
    </w:rPr>
  </w:style>
  <w:style w:type="paragraph" w:customStyle="1" w:styleId="xl97">
    <w:name w:val="xl97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</w:rPr>
  </w:style>
  <w:style w:type="paragraph" w:customStyle="1" w:styleId="xl98">
    <w:name w:val="xl98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</w:rPr>
  </w:style>
  <w:style w:type="paragraph" w:customStyle="1" w:styleId="xl99">
    <w:name w:val="xl99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</w:rPr>
  </w:style>
  <w:style w:type="paragraph" w:customStyle="1" w:styleId="xl100">
    <w:name w:val="xl100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textAlignment w:val="auto"/>
    </w:pPr>
    <w:rPr>
      <w:rFonts w:ascii="Arial" w:eastAsia="Times New Roman" w:hAnsi="Arial" w:cs="Arial"/>
      <w:color w:val="auto"/>
    </w:rPr>
  </w:style>
  <w:style w:type="paragraph" w:customStyle="1" w:styleId="xl101">
    <w:name w:val="xl101"/>
    <w:basedOn w:val="Normal"/>
    <w:rsid w:val="005A43A3"/>
    <w:pPr>
      <w:spacing w:before="100" w:beforeAutospacing="1" w:after="100" w:afterAutospacing="1"/>
      <w:textAlignment w:val="auto"/>
    </w:pPr>
    <w:rPr>
      <w:rFonts w:ascii="Arial" w:eastAsia="Times New Roman" w:hAnsi="Arial" w:cs="Arial"/>
      <w:b/>
      <w:bCs/>
      <w:color w:val="auto"/>
    </w:rPr>
  </w:style>
  <w:style w:type="paragraph" w:customStyle="1" w:styleId="xl102">
    <w:name w:val="xl102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</w:rPr>
  </w:style>
  <w:style w:type="paragraph" w:customStyle="1" w:styleId="xl103">
    <w:name w:val="xl103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</w:rPr>
  </w:style>
  <w:style w:type="paragraph" w:customStyle="1" w:styleId="xl104">
    <w:name w:val="xl104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b/>
      <w:bCs/>
      <w:color w:val="auto"/>
    </w:rPr>
  </w:style>
  <w:style w:type="paragraph" w:customStyle="1" w:styleId="xl105">
    <w:name w:val="xl105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color w:val="auto"/>
    </w:rPr>
  </w:style>
  <w:style w:type="paragraph" w:customStyle="1" w:styleId="xl106">
    <w:name w:val="xl106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color w:val="auto"/>
    </w:rPr>
  </w:style>
  <w:style w:type="paragraph" w:customStyle="1" w:styleId="xl107">
    <w:name w:val="xl107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top"/>
    </w:pPr>
    <w:rPr>
      <w:rFonts w:ascii="Arial" w:eastAsia="Times New Roman" w:hAnsi="Arial" w:cs="Arial"/>
      <w:color w:val="auto"/>
    </w:rPr>
  </w:style>
  <w:style w:type="paragraph" w:customStyle="1" w:styleId="xl108">
    <w:name w:val="xl108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auto"/>
    </w:pPr>
    <w:rPr>
      <w:rFonts w:ascii="Arial" w:eastAsia="Times New Roman" w:hAnsi="Arial" w:cs="Arial"/>
      <w:b/>
      <w:bCs/>
      <w:color w:val="auto"/>
    </w:rPr>
  </w:style>
  <w:style w:type="paragraph" w:customStyle="1" w:styleId="xl109">
    <w:name w:val="xl109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</w:rPr>
  </w:style>
  <w:style w:type="paragraph" w:customStyle="1" w:styleId="xl110">
    <w:name w:val="xl110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b/>
      <w:bCs/>
      <w:color w:val="auto"/>
    </w:rPr>
  </w:style>
  <w:style w:type="paragraph" w:customStyle="1" w:styleId="xl111">
    <w:name w:val="xl111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</w:rPr>
  </w:style>
  <w:style w:type="paragraph" w:customStyle="1" w:styleId="xl112">
    <w:name w:val="xl112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</w:rPr>
  </w:style>
  <w:style w:type="paragraph" w:customStyle="1" w:styleId="xl113">
    <w:name w:val="xl113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auto"/>
    </w:pPr>
    <w:rPr>
      <w:rFonts w:ascii="Arial" w:eastAsia="Times New Roman" w:hAnsi="Arial" w:cs="Arial"/>
      <w:color w:val="auto"/>
    </w:rPr>
  </w:style>
  <w:style w:type="paragraph" w:customStyle="1" w:styleId="xl114">
    <w:name w:val="xl114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</w:rPr>
  </w:style>
  <w:style w:type="paragraph" w:customStyle="1" w:styleId="xl115">
    <w:name w:val="xl115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auto"/>
    </w:pPr>
    <w:rPr>
      <w:rFonts w:ascii="Arial" w:eastAsia="Times New Roman" w:hAnsi="Arial" w:cs="Arial"/>
      <w:b/>
      <w:bCs/>
      <w:color w:val="auto"/>
    </w:rPr>
  </w:style>
  <w:style w:type="paragraph" w:customStyle="1" w:styleId="xl116">
    <w:name w:val="xl116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b/>
      <w:bCs/>
      <w:color w:val="auto"/>
    </w:rPr>
  </w:style>
  <w:style w:type="character" w:styleId="PlaceholderText">
    <w:name w:val="Placeholder Text"/>
    <w:basedOn w:val="DefaultParagraphFont"/>
    <w:uiPriority w:val="99"/>
    <w:semiHidden/>
    <w:rsid w:val="001766F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5AB"/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character" w:styleId="UnresolvedMention">
    <w:name w:val="Unresolved Mention"/>
    <w:basedOn w:val="DefaultParagraphFont"/>
    <w:uiPriority w:val="99"/>
    <w:semiHidden/>
    <w:unhideWhenUsed/>
    <w:rsid w:val="00ED408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4239C"/>
    <w:pPr>
      <w:textAlignment w:val="auto"/>
    </w:pPr>
    <w:rPr>
      <w:rFonts w:cs="Mangal"/>
      <w:color w:val="00000A"/>
      <w:sz w:val="24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3423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239C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239C"/>
    <w:rPr>
      <w:rFonts w:cs="Mangal"/>
      <w:color w:val="00000A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3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39C"/>
    <w:rPr>
      <w:rFonts w:cs="Mangal"/>
      <w:b/>
      <w:bCs/>
      <w:color w:val="00000A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10" Type="http://schemas.openxmlformats.org/officeDocument/2006/relationships/hyperlink" Target="mailto:jan452@gmail.co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8/08/relationships/commentsExtensible" Target="commentsExtensible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Capstone 1 –  2018 –  Dating Tonight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B3AC60-347C-4102-A543-6FCD0DAD9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14</Pages>
  <Words>2084</Words>
  <Characters>11879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DOCUMENT</vt:lpstr>
    </vt:vector>
  </TitlesOfParts>
  <Company/>
  <LinksUpToDate>false</LinksUpToDate>
  <CharactersWithSpaces>13936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DOCUMENT</dc:title>
  <dc:subject/>
  <dc:creator>THE DREAMERs</dc:creator>
  <cp:keywords/>
  <dc:description/>
  <cp:lastModifiedBy>tăng ngọc tuân</cp:lastModifiedBy>
  <cp:revision>5</cp:revision>
  <cp:lastPrinted>2016-11-29T12:25:00Z</cp:lastPrinted>
  <dcterms:created xsi:type="dcterms:W3CDTF">2019-03-29T06:17:00Z</dcterms:created>
  <dcterms:modified xsi:type="dcterms:W3CDTF">2023-12-05T07:52:00Z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